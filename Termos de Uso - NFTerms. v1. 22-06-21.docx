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20C2" w14:textId="4C45F6D7" w:rsidR="00D9110F" w:rsidRDefault="00710833" w:rsidP="006232EC">
      <w:pPr>
        <w:spacing w:after="0" w:line="240" w:lineRule="auto"/>
        <w:jc w:val="center"/>
        <w:rPr>
          <w:rFonts w:ascii="Candara" w:eastAsia="Times New Roman" w:hAnsi="Candara" w:cs="Times New Roman"/>
          <w:b/>
          <w:bCs/>
          <w:sz w:val="24"/>
          <w:szCs w:val="24"/>
          <w:u w:val="single"/>
        </w:rPr>
      </w:pPr>
      <w:r>
        <w:rPr>
          <w:rFonts w:ascii="Candara" w:eastAsia="Times New Roman" w:hAnsi="Candara" w:cs="Times New Roman"/>
          <w:b/>
          <w:bCs/>
          <w:sz w:val="24"/>
          <w:szCs w:val="24"/>
          <w:u w:val="single"/>
        </w:rPr>
        <w:t xml:space="preserve">TERMOS </w:t>
      </w:r>
      <w:r w:rsidR="00CC33A1">
        <w:rPr>
          <w:rFonts w:ascii="Candara" w:eastAsia="Times New Roman" w:hAnsi="Candara" w:cs="Times New Roman"/>
          <w:b/>
          <w:bCs/>
          <w:sz w:val="24"/>
          <w:szCs w:val="24"/>
          <w:u w:val="single"/>
        </w:rPr>
        <w:t>DE USO</w:t>
      </w:r>
      <w:r w:rsidR="00D9110F">
        <w:rPr>
          <w:rFonts w:ascii="Candara" w:eastAsia="Times New Roman" w:hAnsi="Candara" w:cs="Times New Roman"/>
          <w:b/>
          <w:bCs/>
          <w:sz w:val="24"/>
          <w:szCs w:val="24"/>
          <w:u w:val="single"/>
        </w:rPr>
        <w:t xml:space="preserve"> </w:t>
      </w:r>
    </w:p>
    <w:p w14:paraId="00000002" w14:textId="73885B8C" w:rsidR="003D31A6" w:rsidRPr="00D9110F" w:rsidRDefault="00D9110F" w:rsidP="006232EC">
      <w:pPr>
        <w:spacing w:after="0" w:line="240" w:lineRule="auto"/>
        <w:jc w:val="center"/>
        <w:rPr>
          <w:rFonts w:ascii="Candara" w:eastAsia="Times New Roman" w:hAnsi="Candara" w:cs="Times New Roman"/>
          <w:bCs/>
          <w:sz w:val="24"/>
          <w:szCs w:val="24"/>
        </w:rPr>
      </w:pPr>
      <w:r w:rsidRPr="00D9110F">
        <w:rPr>
          <w:rFonts w:ascii="Candara" w:eastAsia="Times New Roman" w:hAnsi="Candara" w:cs="Times New Roman"/>
          <w:bCs/>
          <w:sz w:val="24"/>
          <w:szCs w:val="24"/>
        </w:rPr>
        <w:t xml:space="preserve">- </w:t>
      </w:r>
      <w:proofErr w:type="spellStart"/>
      <w:r w:rsidR="00CC33A1">
        <w:rPr>
          <w:rFonts w:ascii="Candara" w:eastAsia="Times New Roman" w:hAnsi="Candara" w:cs="Times New Roman"/>
          <w:bCs/>
          <w:sz w:val="24"/>
          <w:szCs w:val="24"/>
        </w:rPr>
        <w:t>NFTerms</w:t>
      </w:r>
      <w:proofErr w:type="spellEnd"/>
      <w:r w:rsidRPr="00D9110F">
        <w:rPr>
          <w:rFonts w:ascii="Candara" w:eastAsia="Times New Roman" w:hAnsi="Candara" w:cs="Times New Roman"/>
          <w:bCs/>
          <w:sz w:val="24"/>
          <w:szCs w:val="24"/>
        </w:rPr>
        <w:t xml:space="preserve"> -</w:t>
      </w:r>
    </w:p>
    <w:p w14:paraId="35C9E12D" w14:textId="77777777" w:rsidR="00ED57F0" w:rsidRPr="006232EC" w:rsidRDefault="00ED57F0" w:rsidP="006232EC">
      <w:pPr>
        <w:spacing w:after="0" w:line="240" w:lineRule="auto"/>
        <w:jc w:val="both"/>
        <w:rPr>
          <w:rFonts w:ascii="Candara" w:eastAsia="Cambria" w:hAnsi="Candara" w:cs="Cambria"/>
          <w:sz w:val="24"/>
          <w:szCs w:val="24"/>
        </w:rPr>
      </w:pPr>
    </w:p>
    <w:p w14:paraId="00000003" w14:textId="046E23D0" w:rsidR="003D31A6" w:rsidRPr="006232EC" w:rsidRDefault="00E326E4" w:rsidP="001B5BDD">
      <w:pPr>
        <w:spacing w:after="0" w:line="276" w:lineRule="auto"/>
        <w:jc w:val="both"/>
        <w:rPr>
          <w:rFonts w:ascii="Candara" w:eastAsia="Cambria" w:hAnsi="Candara" w:cs="Cambria"/>
          <w:sz w:val="24"/>
          <w:szCs w:val="24"/>
        </w:rPr>
      </w:pPr>
      <w:r w:rsidRPr="006232EC">
        <w:rPr>
          <w:rFonts w:ascii="Candara" w:eastAsia="Cambria" w:hAnsi="Candara" w:cs="Cambria"/>
          <w:sz w:val="24"/>
          <w:szCs w:val="24"/>
        </w:rPr>
        <w:t>Seja bem-vindo</w:t>
      </w:r>
      <w:r w:rsidR="002F736C" w:rsidRPr="006232EC">
        <w:rPr>
          <w:rFonts w:ascii="Candara" w:eastAsia="Cambria" w:hAnsi="Candara" w:cs="Cambria"/>
          <w:sz w:val="24"/>
          <w:szCs w:val="24"/>
        </w:rPr>
        <w:t xml:space="preserve"> (a)</w:t>
      </w:r>
      <w:r w:rsidRPr="006232EC">
        <w:rPr>
          <w:rFonts w:ascii="Candara" w:eastAsia="Cambria" w:hAnsi="Candara" w:cs="Cambria"/>
          <w:sz w:val="24"/>
          <w:szCs w:val="24"/>
        </w:rPr>
        <w:t>!</w:t>
      </w:r>
    </w:p>
    <w:p w14:paraId="61AD1B59" w14:textId="10609F1C" w:rsidR="0064339C" w:rsidRPr="006232EC" w:rsidRDefault="0064339C" w:rsidP="001B5BDD">
      <w:pPr>
        <w:spacing w:after="0" w:line="276" w:lineRule="auto"/>
        <w:jc w:val="both"/>
        <w:rPr>
          <w:rFonts w:ascii="Candara" w:eastAsia="Cambria" w:hAnsi="Candara" w:cs="Cambria"/>
          <w:sz w:val="24"/>
          <w:szCs w:val="24"/>
        </w:rPr>
      </w:pPr>
    </w:p>
    <w:p w14:paraId="65C49FA7" w14:textId="51ED5BF2" w:rsidR="00E326E4" w:rsidRPr="006232EC" w:rsidRDefault="00E326E4" w:rsidP="001B5BDD">
      <w:pPr>
        <w:spacing w:after="0" w:line="276" w:lineRule="auto"/>
        <w:jc w:val="both"/>
        <w:rPr>
          <w:rFonts w:ascii="Candara" w:eastAsia="Cambria" w:hAnsi="Candara" w:cs="Cambria"/>
          <w:b/>
          <w:bCs/>
          <w:sz w:val="24"/>
          <w:szCs w:val="24"/>
        </w:rPr>
      </w:pPr>
      <w:r w:rsidRPr="006232EC">
        <w:rPr>
          <w:rFonts w:ascii="Candara" w:eastAsia="Cambria" w:hAnsi="Candara" w:cs="Cambria"/>
          <w:sz w:val="24"/>
          <w:szCs w:val="24"/>
        </w:rPr>
        <w:t xml:space="preserve">Ficamos muito felizes por </w:t>
      </w:r>
      <w:r w:rsidR="006232EC" w:rsidRPr="006232EC">
        <w:rPr>
          <w:rFonts w:ascii="Candara" w:eastAsia="Cambria" w:hAnsi="Candara" w:cs="Cambria"/>
          <w:b/>
          <w:bCs/>
          <w:sz w:val="24"/>
          <w:szCs w:val="24"/>
        </w:rPr>
        <w:t xml:space="preserve">Você </w:t>
      </w:r>
      <w:r w:rsidRPr="006232EC">
        <w:rPr>
          <w:rFonts w:ascii="Candara" w:eastAsia="Cambria" w:hAnsi="Candara" w:cs="Cambria"/>
          <w:sz w:val="24"/>
          <w:szCs w:val="24"/>
        </w:rPr>
        <w:t xml:space="preserve">escolher a Plataforma </w:t>
      </w:r>
      <w:proofErr w:type="spellStart"/>
      <w:r w:rsidR="00EA2E11">
        <w:rPr>
          <w:rFonts w:ascii="Candara" w:eastAsia="Cambria" w:hAnsi="Candara" w:cs="Cambria"/>
          <w:b/>
          <w:bCs/>
          <w:sz w:val="24"/>
          <w:szCs w:val="24"/>
        </w:rPr>
        <w:t>NFTerms</w:t>
      </w:r>
      <w:proofErr w:type="spellEnd"/>
      <w:r w:rsidRPr="006232EC">
        <w:rPr>
          <w:rFonts w:ascii="Candara" w:eastAsia="Cambria" w:hAnsi="Candara" w:cs="Cambria"/>
          <w:b/>
          <w:bCs/>
          <w:sz w:val="24"/>
          <w:szCs w:val="24"/>
        </w:rPr>
        <w:t>!</w:t>
      </w:r>
    </w:p>
    <w:p w14:paraId="6F729553" w14:textId="625B4CC7" w:rsidR="00E326E4" w:rsidRPr="006232EC" w:rsidRDefault="00E326E4" w:rsidP="001B5BDD">
      <w:pPr>
        <w:spacing w:after="0" w:line="276" w:lineRule="auto"/>
        <w:jc w:val="both"/>
        <w:rPr>
          <w:rFonts w:ascii="Candara" w:eastAsia="Cambria" w:hAnsi="Candara" w:cs="Cambria"/>
          <w:b/>
          <w:bCs/>
          <w:sz w:val="24"/>
          <w:szCs w:val="24"/>
        </w:rPr>
      </w:pPr>
    </w:p>
    <w:p w14:paraId="1FB88F6A" w14:textId="3EA906A2" w:rsidR="00710833" w:rsidRDefault="00F54734" w:rsidP="001B5BDD">
      <w:pPr>
        <w:spacing w:after="0" w:line="276" w:lineRule="auto"/>
        <w:jc w:val="both"/>
        <w:rPr>
          <w:rFonts w:ascii="Candara" w:eastAsia="Cambria" w:hAnsi="Candara" w:cs="Cambria"/>
          <w:bCs/>
          <w:sz w:val="24"/>
          <w:szCs w:val="24"/>
        </w:rPr>
      </w:pPr>
      <w:r w:rsidRPr="006232EC">
        <w:rPr>
          <w:rFonts w:ascii="Candara" w:eastAsia="Cambria" w:hAnsi="Candara" w:cs="Cambria"/>
          <w:sz w:val="24"/>
          <w:szCs w:val="24"/>
        </w:rPr>
        <w:t xml:space="preserve">A Plataforma </w:t>
      </w:r>
      <w:proofErr w:type="spellStart"/>
      <w:r w:rsidR="00EA2E11">
        <w:rPr>
          <w:rFonts w:ascii="Candara" w:eastAsia="Cambria" w:hAnsi="Candara" w:cs="Cambria"/>
          <w:b/>
          <w:bCs/>
          <w:sz w:val="24"/>
          <w:szCs w:val="24"/>
        </w:rPr>
        <w:t>NFTerms</w:t>
      </w:r>
      <w:proofErr w:type="spellEnd"/>
      <w:r w:rsidR="00534118">
        <w:rPr>
          <w:rFonts w:ascii="Candara" w:eastAsia="Cambria" w:hAnsi="Candara" w:cs="Cambria"/>
          <w:b/>
          <w:bCs/>
          <w:sz w:val="24"/>
          <w:szCs w:val="24"/>
        </w:rPr>
        <w:t xml:space="preserve"> </w:t>
      </w:r>
      <w:r w:rsidR="00534118">
        <w:rPr>
          <w:rFonts w:ascii="Candara" w:eastAsia="Cambria" w:hAnsi="Candara" w:cs="Cambria"/>
          <w:bCs/>
          <w:sz w:val="24"/>
          <w:szCs w:val="24"/>
        </w:rPr>
        <w:t xml:space="preserve">desenvolveu uma forma padronizada de atribuição de </w:t>
      </w:r>
      <w:r w:rsidR="008333BF">
        <w:rPr>
          <w:rFonts w:ascii="Candara" w:eastAsia="Cambria" w:hAnsi="Candara" w:cs="Cambria"/>
          <w:bCs/>
          <w:sz w:val="24"/>
          <w:szCs w:val="24"/>
        </w:rPr>
        <w:t xml:space="preserve">cessões e </w:t>
      </w:r>
      <w:r w:rsidR="00534118">
        <w:rPr>
          <w:rFonts w:ascii="Candara" w:eastAsia="Cambria" w:hAnsi="Candara" w:cs="Cambria"/>
          <w:bCs/>
          <w:sz w:val="24"/>
          <w:szCs w:val="24"/>
        </w:rPr>
        <w:t xml:space="preserve">licenças de direitos autorais e conexos sobre obras disponibilizadas por meio de </w:t>
      </w:r>
      <w:proofErr w:type="spellStart"/>
      <w:r w:rsidR="00534118">
        <w:rPr>
          <w:rFonts w:ascii="Candara" w:eastAsia="Cambria" w:hAnsi="Candara" w:cs="Cambria"/>
          <w:bCs/>
          <w:sz w:val="24"/>
          <w:szCs w:val="24"/>
        </w:rPr>
        <w:t>NFTs</w:t>
      </w:r>
      <w:proofErr w:type="spellEnd"/>
      <w:r w:rsidR="00534118">
        <w:rPr>
          <w:rFonts w:ascii="Candara" w:eastAsia="Cambria" w:hAnsi="Candara" w:cs="Cambria"/>
          <w:bCs/>
          <w:sz w:val="24"/>
          <w:szCs w:val="24"/>
        </w:rPr>
        <w:t xml:space="preserve"> (Non </w:t>
      </w:r>
      <w:proofErr w:type="spellStart"/>
      <w:r w:rsidR="00534118">
        <w:rPr>
          <w:rFonts w:ascii="Candara" w:eastAsia="Cambria" w:hAnsi="Candara" w:cs="Cambria"/>
          <w:bCs/>
          <w:sz w:val="24"/>
          <w:szCs w:val="24"/>
        </w:rPr>
        <w:t>Fungible</w:t>
      </w:r>
      <w:proofErr w:type="spellEnd"/>
      <w:r w:rsidR="00534118">
        <w:rPr>
          <w:rFonts w:ascii="Candara" w:eastAsia="Cambria" w:hAnsi="Candara" w:cs="Cambria"/>
          <w:bCs/>
          <w:sz w:val="24"/>
          <w:szCs w:val="24"/>
        </w:rPr>
        <w:t xml:space="preserve"> Token)</w:t>
      </w:r>
      <w:r w:rsidR="00710833">
        <w:rPr>
          <w:rFonts w:ascii="Candara" w:eastAsia="Cambria" w:hAnsi="Candara" w:cs="Cambria"/>
          <w:bCs/>
          <w:sz w:val="24"/>
          <w:szCs w:val="24"/>
        </w:rPr>
        <w:t>, que são tokens de ativos digitais não fungíveis, ou seja, aqueles que não podem ser substituído</w:t>
      </w:r>
      <w:r w:rsidR="00C02C66">
        <w:rPr>
          <w:rFonts w:ascii="Candara" w:eastAsia="Cambria" w:hAnsi="Candara" w:cs="Cambria"/>
          <w:bCs/>
          <w:sz w:val="24"/>
          <w:szCs w:val="24"/>
        </w:rPr>
        <w:t>s por outros de igual qualidade e</w:t>
      </w:r>
      <w:r w:rsidR="00710833">
        <w:rPr>
          <w:rFonts w:ascii="Candara" w:eastAsia="Cambria" w:hAnsi="Candara" w:cs="Cambria"/>
          <w:bCs/>
          <w:sz w:val="24"/>
          <w:szCs w:val="24"/>
        </w:rPr>
        <w:t xml:space="preserve"> quantidade.  </w:t>
      </w:r>
    </w:p>
    <w:p w14:paraId="11137059" w14:textId="77777777" w:rsidR="00710833" w:rsidRDefault="00710833" w:rsidP="001B5BDD">
      <w:pPr>
        <w:spacing w:after="0" w:line="276" w:lineRule="auto"/>
        <w:jc w:val="both"/>
        <w:rPr>
          <w:rFonts w:ascii="Candara" w:eastAsia="Cambria" w:hAnsi="Candara" w:cs="Cambria"/>
          <w:bCs/>
          <w:sz w:val="24"/>
          <w:szCs w:val="24"/>
        </w:rPr>
      </w:pPr>
    </w:p>
    <w:p w14:paraId="1E4A9279" w14:textId="7276456D" w:rsidR="00710833" w:rsidRPr="00D239AE" w:rsidRDefault="00710833" w:rsidP="001B5BDD">
      <w:pPr>
        <w:spacing w:line="276" w:lineRule="auto"/>
        <w:jc w:val="both"/>
        <w:rPr>
          <w:rFonts w:ascii="Candara" w:hAnsi="Candara"/>
          <w:sz w:val="24"/>
          <w:szCs w:val="24"/>
        </w:rPr>
      </w:pPr>
      <w:r w:rsidRPr="00612BE7">
        <w:rPr>
          <w:rFonts w:ascii="Candara" w:hAnsi="Candara"/>
          <w:sz w:val="24"/>
          <w:szCs w:val="24"/>
        </w:rPr>
        <w:t xml:space="preserve">Estes “Termos </w:t>
      </w:r>
      <w:r w:rsidR="0084010B">
        <w:rPr>
          <w:rFonts w:ascii="Candara" w:hAnsi="Candara"/>
          <w:sz w:val="24"/>
          <w:szCs w:val="24"/>
        </w:rPr>
        <w:t xml:space="preserve">de Uso </w:t>
      </w:r>
      <w:r w:rsidRPr="00612BE7">
        <w:rPr>
          <w:rFonts w:ascii="Candara" w:hAnsi="Candara"/>
          <w:sz w:val="24"/>
          <w:szCs w:val="24"/>
        </w:rPr>
        <w:t xml:space="preserve">das </w:t>
      </w:r>
      <w:r w:rsidRPr="00D239AE">
        <w:rPr>
          <w:rFonts w:ascii="Candara" w:hAnsi="Candara"/>
          <w:sz w:val="24"/>
          <w:szCs w:val="24"/>
        </w:rPr>
        <w:t xml:space="preserve">Licenças </w:t>
      </w:r>
      <w:proofErr w:type="spellStart"/>
      <w:r w:rsidRPr="00D239AE">
        <w:rPr>
          <w:rFonts w:ascii="Candara" w:hAnsi="Candara"/>
          <w:sz w:val="24"/>
          <w:szCs w:val="24"/>
        </w:rPr>
        <w:t>NFTerms</w:t>
      </w:r>
      <w:proofErr w:type="spellEnd"/>
      <w:r w:rsidRPr="0200B03E">
        <w:rPr>
          <w:rFonts w:ascii="Candara" w:hAnsi="Candara"/>
          <w:sz w:val="24"/>
          <w:szCs w:val="24"/>
        </w:rPr>
        <w:t>”</w:t>
      </w:r>
      <w:r>
        <w:rPr>
          <w:rFonts w:ascii="Candara" w:hAnsi="Candara"/>
          <w:sz w:val="24"/>
          <w:szCs w:val="24"/>
        </w:rPr>
        <w:t xml:space="preserve">, </w:t>
      </w:r>
      <w:r w:rsidRPr="00D239AE">
        <w:rPr>
          <w:rFonts w:ascii="Candara" w:hAnsi="Candara"/>
          <w:sz w:val="24"/>
          <w:szCs w:val="24"/>
        </w:rPr>
        <w:t xml:space="preserve">a partir de agora denominado apenas como “Termo” ou “Termos”, </w:t>
      </w:r>
      <w:r w:rsidRPr="0200B03E">
        <w:rPr>
          <w:rFonts w:ascii="Candara" w:hAnsi="Candara"/>
          <w:sz w:val="24"/>
          <w:szCs w:val="24"/>
        </w:rPr>
        <w:t>apresenta</w:t>
      </w:r>
      <w:r>
        <w:rPr>
          <w:rFonts w:ascii="Candara" w:hAnsi="Candara"/>
          <w:sz w:val="24"/>
          <w:szCs w:val="24"/>
        </w:rPr>
        <w:t>m</w:t>
      </w:r>
      <w:r w:rsidRPr="00D239AE">
        <w:rPr>
          <w:rFonts w:ascii="Candara" w:hAnsi="Candara"/>
          <w:sz w:val="24"/>
          <w:szCs w:val="24"/>
        </w:rPr>
        <w:t xml:space="preserve"> as regras gerais para a utilização dos contratos de cessão e licenças “</w:t>
      </w:r>
      <w:proofErr w:type="spellStart"/>
      <w:r w:rsidRPr="00D239AE">
        <w:rPr>
          <w:rFonts w:ascii="Candara" w:hAnsi="Candara"/>
          <w:sz w:val="24"/>
          <w:szCs w:val="24"/>
        </w:rPr>
        <w:t>NFTerms</w:t>
      </w:r>
      <w:proofErr w:type="spellEnd"/>
      <w:r w:rsidRPr="00D239AE">
        <w:rPr>
          <w:rFonts w:ascii="Candara" w:hAnsi="Candara"/>
          <w:sz w:val="24"/>
          <w:szCs w:val="24"/>
        </w:rPr>
        <w:t>”</w:t>
      </w:r>
      <w:r>
        <w:rPr>
          <w:rFonts w:ascii="Candara" w:hAnsi="Candara"/>
          <w:sz w:val="24"/>
          <w:szCs w:val="24"/>
        </w:rPr>
        <w:t xml:space="preserve"> </w:t>
      </w:r>
      <w:r w:rsidRPr="00D239AE">
        <w:rPr>
          <w:rFonts w:ascii="Candara" w:hAnsi="Candara"/>
          <w:sz w:val="24"/>
          <w:szCs w:val="24"/>
        </w:rPr>
        <w:t>e para</w:t>
      </w:r>
      <w:r w:rsidR="00002294">
        <w:rPr>
          <w:rFonts w:ascii="Candara" w:hAnsi="Candara"/>
          <w:sz w:val="24"/>
          <w:szCs w:val="24"/>
        </w:rPr>
        <w:t xml:space="preserve"> cada variação de licença especí</w:t>
      </w:r>
      <w:r w:rsidRPr="00D239AE">
        <w:rPr>
          <w:rFonts w:ascii="Candara" w:hAnsi="Candara"/>
          <w:sz w:val="24"/>
          <w:szCs w:val="24"/>
        </w:rPr>
        <w:t>fica escolhida pelo</w:t>
      </w:r>
      <w:r w:rsidR="00BE5D1A">
        <w:rPr>
          <w:rFonts w:ascii="Candara" w:hAnsi="Candara"/>
          <w:sz w:val="24"/>
          <w:szCs w:val="24"/>
        </w:rPr>
        <w:t xml:space="preserve"> usuário</w:t>
      </w:r>
      <w:r w:rsidRPr="00D239AE">
        <w:rPr>
          <w:rFonts w:ascii="Candara" w:hAnsi="Candara"/>
          <w:sz w:val="24"/>
          <w:szCs w:val="24"/>
        </w:rPr>
        <w:t xml:space="preserve"> titular de uma obra que queira atribuir condições especiais aos tokens não fungíveis.</w:t>
      </w:r>
    </w:p>
    <w:p w14:paraId="60962BE5" w14:textId="166B55DA" w:rsidR="00002294" w:rsidRDefault="004A212C" w:rsidP="001B5BDD">
      <w:pPr>
        <w:spacing w:line="276" w:lineRule="auto"/>
        <w:jc w:val="both"/>
        <w:rPr>
          <w:rFonts w:ascii="Candara" w:hAnsi="Candara"/>
          <w:sz w:val="24"/>
          <w:szCs w:val="24"/>
        </w:rPr>
      </w:pPr>
      <w:r>
        <w:rPr>
          <w:rFonts w:ascii="Candara" w:hAnsi="Candara"/>
          <w:sz w:val="24"/>
          <w:szCs w:val="24"/>
        </w:rPr>
        <w:t>Ressalte-se que a</w:t>
      </w:r>
      <w:r w:rsidR="00002294" w:rsidRPr="0200B03E">
        <w:rPr>
          <w:rFonts w:ascii="Candara" w:hAnsi="Candara"/>
          <w:sz w:val="24"/>
          <w:szCs w:val="24"/>
        </w:rPr>
        <w:t xml:space="preserve">s Licenças e </w:t>
      </w:r>
      <w:r>
        <w:rPr>
          <w:rFonts w:ascii="Candara" w:hAnsi="Candara"/>
          <w:sz w:val="24"/>
          <w:szCs w:val="24"/>
        </w:rPr>
        <w:t xml:space="preserve">os </w:t>
      </w:r>
      <w:r w:rsidR="00002294" w:rsidRPr="0200B03E">
        <w:rPr>
          <w:rFonts w:ascii="Candara" w:hAnsi="Candara"/>
          <w:sz w:val="24"/>
          <w:szCs w:val="24"/>
        </w:rPr>
        <w:t xml:space="preserve">Contratos </w:t>
      </w:r>
      <w:proofErr w:type="spellStart"/>
      <w:r w:rsidR="00002294" w:rsidRPr="0200B03E">
        <w:rPr>
          <w:rFonts w:ascii="Candara" w:hAnsi="Candara"/>
          <w:sz w:val="24"/>
          <w:szCs w:val="24"/>
        </w:rPr>
        <w:t>NFTerms</w:t>
      </w:r>
      <w:proofErr w:type="spellEnd"/>
      <w:r w:rsidR="00002294" w:rsidRPr="0200B03E">
        <w:rPr>
          <w:rFonts w:ascii="Candara" w:hAnsi="Candara"/>
          <w:sz w:val="24"/>
          <w:szCs w:val="24"/>
        </w:rPr>
        <w:t xml:space="preserve"> não constituem de qualquer forma consultoria jurídica ou recomendação privativa de advogados. A iniciativa tem como intuito auxiliar o mercado no estabelecimento de </w:t>
      </w:r>
      <w:r w:rsidR="00686744">
        <w:rPr>
          <w:rFonts w:ascii="Candara" w:hAnsi="Candara"/>
          <w:sz w:val="24"/>
          <w:szCs w:val="24"/>
        </w:rPr>
        <w:t>“</w:t>
      </w:r>
      <w:r w:rsidR="00002294" w:rsidRPr="0200B03E">
        <w:rPr>
          <w:rFonts w:ascii="Candara" w:hAnsi="Candara"/>
          <w:sz w:val="24"/>
          <w:szCs w:val="24"/>
        </w:rPr>
        <w:t>regras padrões</w:t>
      </w:r>
      <w:r w:rsidR="00686744">
        <w:rPr>
          <w:rFonts w:ascii="Candara" w:hAnsi="Candara"/>
          <w:sz w:val="24"/>
          <w:szCs w:val="24"/>
        </w:rPr>
        <w:t>”</w:t>
      </w:r>
      <w:r w:rsidR="00002294" w:rsidRPr="0200B03E">
        <w:rPr>
          <w:rFonts w:ascii="Candara" w:hAnsi="Candara"/>
          <w:sz w:val="24"/>
          <w:szCs w:val="24"/>
        </w:rPr>
        <w:t xml:space="preserve"> para</w:t>
      </w:r>
      <w:r w:rsidR="00002294">
        <w:rPr>
          <w:rFonts w:ascii="Candara" w:hAnsi="Candara"/>
          <w:sz w:val="24"/>
          <w:szCs w:val="24"/>
        </w:rPr>
        <w:t>,</w:t>
      </w:r>
      <w:r w:rsidR="00002294" w:rsidRPr="0200B03E">
        <w:rPr>
          <w:rFonts w:ascii="Candara" w:hAnsi="Candara"/>
          <w:sz w:val="24"/>
          <w:szCs w:val="24"/>
        </w:rPr>
        <w:t xml:space="preserve"> justamente</w:t>
      </w:r>
      <w:r w:rsidR="00002294">
        <w:rPr>
          <w:rFonts w:ascii="Candara" w:hAnsi="Candara"/>
          <w:sz w:val="24"/>
          <w:szCs w:val="24"/>
        </w:rPr>
        <w:t xml:space="preserve">, </w:t>
      </w:r>
      <w:r w:rsidR="00002294" w:rsidRPr="0200B03E">
        <w:rPr>
          <w:rFonts w:ascii="Candara" w:hAnsi="Candara"/>
          <w:sz w:val="24"/>
          <w:szCs w:val="24"/>
        </w:rPr>
        <w:t>dar maior segurança jurídica às operações envolven</w:t>
      </w:r>
      <w:r w:rsidR="00BE5D1A">
        <w:rPr>
          <w:rFonts w:ascii="Candara" w:hAnsi="Candara"/>
          <w:sz w:val="24"/>
          <w:szCs w:val="24"/>
        </w:rPr>
        <w:t xml:space="preserve">do </w:t>
      </w:r>
      <w:proofErr w:type="spellStart"/>
      <w:r w:rsidR="00BE5D1A">
        <w:rPr>
          <w:rFonts w:ascii="Candara" w:hAnsi="Candara"/>
          <w:sz w:val="24"/>
          <w:szCs w:val="24"/>
        </w:rPr>
        <w:t>NFTs</w:t>
      </w:r>
      <w:proofErr w:type="spellEnd"/>
      <w:r w:rsidR="00BE5D1A">
        <w:rPr>
          <w:rFonts w:ascii="Candara" w:hAnsi="Candara"/>
          <w:sz w:val="24"/>
          <w:szCs w:val="24"/>
        </w:rPr>
        <w:t xml:space="preserve"> e obras protegidas por propriedade i</w:t>
      </w:r>
      <w:r w:rsidR="00002294" w:rsidRPr="0200B03E">
        <w:rPr>
          <w:rFonts w:ascii="Candara" w:hAnsi="Candara"/>
          <w:sz w:val="24"/>
          <w:szCs w:val="24"/>
        </w:rPr>
        <w:t xml:space="preserve">ntelectual. </w:t>
      </w:r>
      <w:r w:rsidR="00686744">
        <w:rPr>
          <w:rFonts w:ascii="Candara" w:hAnsi="Candara"/>
          <w:sz w:val="24"/>
          <w:szCs w:val="24"/>
        </w:rPr>
        <w:t>A distribuição das licenças não caracterizará, de nenhuma forma, uma relação advogado-cliente.</w:t>
      </w:r>
    </w:p>
    <w:p w14:paraId="7C1ECC20" w14:textId="222C1CF7" w:rsidR="00002294" w:rsidRPr="00002294" w:rsidRDefault="00002294" w:rsidP="001B5BDD">
      <w:pPr>
        <w:spacing w:line="276" w:lineRule="auto"/>
        <w:jc w:val="both"/>
        <w:rPr>
          <w:rFonts w:ascii="Candara" w:eastAsia="Candara" w:hAnsi="Candara" w:cs="Candara"/>
          <w:sz w:val="24"/>
          <w:szCs w:val="24"/>
        </w:rPr>
      </w:pPr>
      <w:r w:rsidRPr="00002294">
        <w:rPr>
          <w:rFonts w:ascii="Candara" w:eastAsia="Candara" w:hAnsi="Candara" w:cs="Candara"/>
          <w:sz w:val="24"/>
          <w:szCs w:val="24"/>
        </w:rPr>
        <w:t>Ao utilizar</w:t>
      </w:r>
      <w:r w:rsidR="001B5BDD">
        <w:rPr>
          <w:rFonts w:ascii="Candara" w:eastAsia="Candara" w:hAnsi="Candara" w:cs="Candara"/>
          <w:sz w:val="24"/>
          <w:szCs w:val="24"/>
        </w:rPr>
        <w:t xml:space="preserve"> as Licenças “</w:t>
      </w:r>
      <w:proofErr w:type="spellStart"/>
      <w:r w:rsidR="001B5BDD">
        <w:rPr>
          <w:rFonts w:ascii="Candara" w:eastAsia="Candara" w:hAnsi="Candara" w:cs="Candara"/>
          <w:sz w:val="24"/>
          <w:szCs w:val="24"/>
        </w:rPr>
        <w:t>NFTerms</w:t>
      </w:r>
      <w:proofErr w:type="spellEnd"/>
      <w:r w:rsidR="001B5BDD">
        <w:rPr>
          <w:rFonts w:ascii="Candara" w:eastAsia="Candara" w:hAnsi="Candara" w:cs="Candara"/>
          <w:sz w:val="24"/>
          <w:szCs w:val="24"/>
        </w:rPr>
        <w:t xml:space="preserve">”, </w:t>
      </w:r>
      <w:r w:rsidR="001B5BDD" w:rsidRPr="001B5BDD">
        <w:rPr>
          <w:rFonts w:ascii="Candara" w:eastAsia="Candara" w:hAnsi="Candara" w:cs="Candara"/>
          <w:b/>
          <w:sz w:val="24"/>
          <w:szCs w:val="24"/>
        </w:rPr>
        <w:t>V</w:t>
      </w:r>
      <w:r w:rsidRPr="001B5BDD">
        <w:rPr>
          <w:rFonts w:ascii="Candara" w:eastAsia="Candara" w:hAnsi="Candara" w:cs="Candara"/>
          <w:b/>
          <w:sz w:val="24"/>
          <w:szCs w:val="24"/>
        </w:rPr>
        <w:t>ocê</w:t>
      </w:r>
      <w:r w:rsidRPr="00002294">
        <w:rPr>
          <w:rFonts w:ascii="Candara" w:eastAsia="Candara" w:hAnsi="Candara" w:cs="Candara"/>
          <w:sz w:val="24"/>
          <w:szCs w:val="24"/>
        </w:rPr>
        <w:t xml:space="preserve"> concorda com este</w:t>
      </w:r>
      <w:r w:rsidR="004A212C">
        <w:rPr>
          <w:rFonts w:ascii="Candara" w:eastAsia="Candara" w:hAnsi="Candara" w:cs="Candara"/>
          <w:sz w:val="24"/>
          <w:szCs w:val="24"/>
        </w:rPr>
        <w:t>s</w:t>
      </w:r>
      <w:r w:rsidRPr="00002294">
        <w:rPr>
          <w:rFonts w:ascii="Candara" w:eastAsia="Candara" w:hAnsi="Candara" w:cs="Candara"/>
          <w:sz w:val="24"/>
          <w:szCs w:val="24"/>
        </w:rPr>
        <w:t xml:space="preserve"> Termo</w:t>
      </w:r>
      <w:r w:rsidR="004A212C">
        <w:rPr>
          <w:rFonts w:ascii="Candara" w:eastAsia="Candara" w:hAnsi="Candara" w:cs="Candara"/>
          <w:sz w:val="24"/>
          <w:szCs w:val="24"/>
        </w:rPr>
        <w:t>s</w:t>
      </w:r>
      <w:r w:rsidRPr="00002294">
        <w:rPr>
          <w:rFonts w:ascii="Candara" w:eastAsia="Candara" w:hAnsi="Candara" w:cs="Candara"/>
          <w:sz w:val="24"/>
          <w:szCs w:val="24"/>
        </w:rPr>
        <w:t xml:space="preserve">, </w:t>
      </w:r>
      <w:r w:rsidR="004A212C">
        <w:rPr>
          <w:rFonts w:ascii="Candara" w:eastAsia="Candara" w:hAnsi="Candara" w:cs="Candara"/>
          <w:sz w:val="24"/>
          <w:szCs w:val="24"/>
        </w:rPr>
        <w:t>que regem seu uso. P</w:t>
      </w:r>
      <w:r w:rsidRPr="00002294">
        <w:rPr>
          <w:rFonts w:ascii="Candara" w:eastAsia="Candara" w:hAnsi="Candara" w:cs="Candara"/>
          <w:sz w:val="24"/>
          <w:szCs w:val="24"/>
        </w:rPr>
        <w:t>ortanto, leia-o com atenção antes de usar as licenças</w:t>
      </w:r>
      <w:r w:rsidR="004A212C">
        <w:rPr>
          <w:rFonts w:ascii="Candara" w:eastAsia="Candara" w:hAnsi="Candara" w:cs="Candara"/>
          <w:sz w:val="24"/>
          <w:szCs w:val="24"/>
        </w:rPr>
        <w:t xml:space="preserve">, que </w:t>
      </w:r>
      <w:r w:rsidRPr="00002294">
        <w:rPr>
          <w:rFonts w:ascii="Candara" w:eastAsia="Candara" w:hAnsi="Candara" w:cs="Candara"/>
          <w:sz w:val="24"/>
          <w:szCs w:val="24"/>
        </w:rPr>
        <w:t>serão disponibilizadas caso os Termos sejam aceitos de forma integral.</w:t>
      </w:r>
    </w:p>
    <w:p w14:paraId="78D4AA3E" w14:textId="77777777" w:rsidR="00002294" w:rsidRDefault="00002294" w:rsidP="001B5BDD">
      <w:pPr>
        <w:spacing w:line="276" w:lineRule="auto"/>
        <w:jc w:val="both"/>
        <w:rPr>
          <w:rFonts w:ascii="Candara" w:hAnsi="Candara"/>
          <w:b/>
          <w:bCs/>
          <w:sz w:val="24"/>
          <w:szCs w:val="24"/>
          <w:u w:val="single"/>
        </w:rPr>
      </w:pPr>
      <w:r w:rsidRPr="00F80B07">
        <w:rPr>
          <w:rFonts w:ascii="Candara" w:hAnsi="Candara"/>
          <w:b/>
          <w:bCs/>
          <w:sz w:val="24"/>
          <w:szCs w:val="24"/>
          <w:u w:val="single"/>
        </w:rPr>
        <w:t>DESTA FORMA, RECOMENDAMOS QUE NÃO UTILIZE AS CONDIÇÕES AQUI PREVISTAS CASO NÃO ESTEJA SEGURO QUANTO ÀS CONDIÇÕES CONTRATUAIS</w:t>
      </w:r>
      <w:r>
        <w:rPr>
          <w:rFonts w:ascii="Candara" w:hAnsi="Candara"/>
          <w:b/>
          <w:bCs/>
          <w:sz w:val="24"/>
          <w:szCs w:val="24"/>
          <w:u w:val="single"/>
        </w:rPr>
        <w:t xml:space="preserve">, NÃO TENHA ENTENDIDO SUA APLICAÇÃO OU NÃO ESTEJA </w:t>
      </w:r>
      <w:r w:rsidRPr="00F80B07">
        <w:rPr>
          <w:rFonts w:ascii="Candara" w:hAnsi="Candara"/>
          <w:b/>
          <w:bCs/>
          <w:sz w:val="24"/>
          <w:szCs w:val="24"/>
          <w:u w:val="single"/>
        </w:rPr>
        <w:t>ASSESSORADO JURIDICAMENTE.</w:t>
      </w:r>
    </w:p>
    <w:p w14:paraId="7590DBD2" w14:textId="77777777" w:rsidR="0049654C" w:rsidRDefault="0053273D" w:rsidP="005250F5">
      <w:pPr>
        <w:pStyle w:val="PargrafodaLista"/>
        <w:spacing w:after="0" w:line="276" w:lineRule="auto"/>
        <w:ind w:left="0"/>
        <w:jc w:val="center"/>
        <w:rPr>
          <w:rFonts w:ascii="Candara" w:eastAsia="Cambria" w:hAnsi="Candara" w:cs="Cambria"/>
          <w:b/>
          <w:sz w:val="24"/>
          <w:szCs w:val="24"/>
        </w:rPr>
      </w:pPr>
      <w:r>
        <w:rPr>
          <w:rFonts w:ascii="Candara" w:eastAsia="Cambria" w:hAnsi="Candara" w:cs="Cambria"/>
          <w:b/>
          <w:sz w:val="24"/>
          <w:szCs w:val="24"/>
        </w:rPr>
        <w:t xml:space="preserve">Capítulo I </w:t>
      </w:r>
    </w:p>
    <w:p w14:paraId="0000000A" w14:textId="514DED31" w:rsidR="003D31A6" w:rsidRPr="006232EC" w:rsidRDefault="006232EC" w:rsidP="005250F5">
      <w:pPr>
        <w:pStyle w:val="PargrafodaLista"/>
        <w:spacing w:after="0" w:line="276" w:lineRule="auto"/>
        <w:ind w:left="0"/>
        <w:jc w:val="center"/>
        <w:rPr>
          <w:rFonts w:ascii="Candara" w:eastAsia="Cambria" w:hAnsi="Candara" w:cs="Cambria"/>
          <w:b/>
          <w:sz w:val="24"/>
          <w:szCs w:val="24"/>
        </w:rPr>
      </w:pPr>
      <w:r w:rsidRPr="006232EC">
        <w:rPr>
          <w:rFonts w:ascii="Candara" w:eastAsia="Cambria" w:hAnsi="Candara" w:cs="Cambria"/>
          <w:b/>
          <w:sz w:val="24"/>
          <w:szCs w:val="24"/>
        </w:rPr>
        <w:t xml:space="preserve">- </w:t>
      </w:r>
      <w:r w:rsidR="002F736C" w:rsidRPr="006232EC">
        <w:rPr>
          <w:rFonts w:ascii="Candara" w:eastAsia="Cambria" w:hAnsi="Candara" w:cs="Cambria"/>
          <w:b/>
          <w:sz w:val="24"/>
          <w:szCs w:val="24"/>
        </w:rPr>
        <w:t>CONDIÇÕES GERAIS</w:t>
      </w:r>
      <w:r w:rsidRPr="006232EC">
        <w:rPr>
          <w:rFonts w:ascii="Candara" w:eastAsia="Cambria" w:hAnsi="Candara" w:cs="Cambria"/>
          <w:b/>
          <w:sz w:val="24"/>
          <w:szCs w:val="24"/>
        </w:rPr>
        <w:t xml:space="preserve"> -</w:t>
      </w:r>
    </w:p>
    <w:p w14:paraId="0000000B" w14:textId="77777777" w:rsidR="003D31A6" w:rsidRPr="006232EC" w:rsidRDefault="003D31A6" w:rsidP="006232EC">
      <w:pPr>
        <w:spacing w:after="0" w:line="240" w:lineRule="auto"/>
        <w:jc w:val="both"/>
        <w:rPr>
          <w:rFonts w:ascii="Candara" w:eastAsia="Cambria" w:hAnsi="Candara" w:cs="Cambria"/>
          <w:sz w:val="24"/>
          <w:szCs w:val="24"/>
        </w:rPr>
      </w:pPr>
    </w:p>
    <w:p w14:paraId="0000000C" w14:textId="17BCAE48" w:rsidR="003D31A6" w:rsidRPr="006232EC" w:rsidRDefault="002F736C" w:rsidP="006232EC">
      <w:pPr>
        <w:spacing w:after="0" w:line="240" w:lineRule="auto"/>
        <w:jc w:val="both"/>
        <w:rPr>
          <w:rFonts w:ascii="Candara" w:eastAsia="Cambria" w:hAnsi="Candara" w:cs="Cambria"/>
          <w:sz w:val="24"/>
          <w:szCs w:val="24"/>
        </w:rPr>
      </w:pPr>
      <w:r w:rsidRPr="006232EC">
        <w:rPr>
          <w:rFonts w:ascii="Candara" w:eastAsia="Cambria" w:hAnsi="Candara" w:cs="Cambria"/>
          <w:b/>
          <w:sz w:val="24"/>
          <w:szCs w:val="24"/>
        </w:rPr>
        <w:t>1.1. Âmbito</w:t>
      </w:r>
      <w:r w:rsidRPr="006232EC">
        <w:rPr>
          <w:rFonts w:ascii="Candara" w:eastAsia="Cambria" w:hAnsi="Candara" w:cs="Cambria"/>
          <w:sz w:val="24"/>
          <w:szCs w:val="24"/>
        </w:rPr>
        <w:t xml:space="preserve">. O presente Termo </w:t>
      </w:r>
      <w:r w:rsidR="001B5BDD">
        <w:rPr>
          <w:rFonts w:ascii="Candara" w:eastAsia="Cambria" w:hAnsi="Candara" w:cs="Cambria"/>
          <w:sz w:val="24"/>
          <w:szCs w:val="24"/>
        </w:rPr>
        <w:t xml:space="preserve">das Licenças </w:t>
      </w:r>
      <w:proofErr w:type="spellStart"/>
      <w:r w:rsidR="001B5BDD">
        <w:rPr>
          <w:rFonts w:ascii="Candara" w:eastAsia="Cambria" w:hAnsi="Candara" w:cs="Cambria"/>
          <w:sz w:val="24"/>
          <w:szCs w:val="24"/>
        </w:rPr>
        <w:t>NFTerms</w:t>
      </w:r>
      <w:proofErr w:type="spellEnd"/>
      <w:r w:rsidRPr="006232EC">
        <w:rPr>
          <w:rFonts w:ascii="Candara" w:eastAsia="Cambria" w:hAnsi="Candara" w:cs="Cambria"/>
          <w:sz w:val="24"/>
          <w:szCs w:val="24"/>
        </w:rPr>
        <w:t xml:space="preserve"> (denominado somente “Termo”</w:t>
      </w:r>
      <w:r w:rsidR="001B5BDD">
        <w:rPr>
          <w:rFonts w:ascii="Candara" w:eastAsia="Cambria" w:hAnsi="Candara" w:cs="Cambria"/>
          <w:sz w:val="24"/>
          <w:szCs w:val="24"/>
        </w:rPr>
        <w:t xml:space="preserve"> ou “Termos</w:t>
      </w:r>
      <w:r w:rsidR="00ED57F0" w:rsidRPr="006232EC">
        <w:rPr>
          <w:rFonts w:ascii="Candara" w:eastAsia="Cambria" w:hAnsi="Candara" w:cs="Cambria"/>
          <w:sz w:val="24"/>
          <w:szCs w:val="24"/>
        </w:rPr>
        <w:t>”</w:t>
      </w:r>
      <w:r w:rsidR="001B5BDD">
        <w:rPr>
          <w:rFonts w:ascii="Candara" w:eastAsia="Cambria" w:hAnsi="Candara" w:cs="Cambria"/>
          <w:sz w:val="24"/>
          <w:szCs w:val="24"/>
        </w:rPr>
        <w:t>) vincula</w:t>
      </w:r>
      <w:r w:rsidRPr="006232EC">
        <w:rPr>
          <w:rFonts w:ascii="Candara" w:eastAsia="Cambria" w:hAnsi="Candara" w:cs="Cambria"/>
          <w:sz w:val="24"/>
          <w:szCs w:val="24"/>
        </w:rPr>
        <w:t xml:space="preserve"> todas as atividades </w:t>
      </w:r>
      <w:r w:rsidR="000315E0">
        <w:rPr>
          <w:rFonts w:ascii="Candara" w:eastAsia="Cambria" w:hAnsi="Candara" w:cs="Cambria"/>
          <w:sz w:val="24"/>
          <w:szCs w:val="24"/>
        </w:rPr>
        <w:t xml:space="preserve">envolvendo os serviços de </w:t>
      </w:r>
      <w:r w:rsidR="001327E3">
        <w:rPr>
          <w:rFonts w:ascii="Candara" w:eastAsia="Cambria" w:hAnsi="Candara" w:cs="Cambria"/>
          <w:sz w:val="24"/>
          <w:szCs w:val="24"/>
        </w:rPr>
        <w:t xml:space="preserve">cessão e </w:t>
      </w:r>
      <w:r w:rsidR="000315E0">
        <w:rPr>
          <w:rFonts w:ascii="Candara" w:eastAsia="Cambria" w:hAnsi="Candara" w:cs="Cambria"/>
          <w:sz w:val="24"/>
          <w:szCs w:val="24"/>
        </w:rPr>
        <w:t xml:space="preserve">licenças das obras disponibilizadas por meio de tokens, que representam as </w:t>
      </w:r>
      <w:proofErr w:type="spellStart"/>
      <w:r w:rsidR="000315E0">
        <w:rPr>
          <w:rFonts w:ascii="Candara" w:eastAsia="Cambria" w:hAnsi="Candara" w:cs="Cambria"/>
          <w:sz w:val="24"/>
          <w:szCs w:val="24"/>
        </w:rPr>
        <w:t>NFTs</w:t>
      </w:r>
      <w:proofErr w:type="spellEnd"/>
      <w:r w:rsidR="000315E0">
        <w:rPr>
          <w:rFonts w:ascii="Candara" w:eastAsia="Cambria" w:hAnsi="Candara" w:cs="Cambria"/>
          <w:sz w:val="24"/>
          <w:szCs w:val="24"/>
        </w:rPr>
        <w:t xml:space="preserve">, </w:t>
      </w:r>
      <w:r w:rsidR="00BA3EB1">
        <w:rPr>
          <w:rFonts w:ascii="Candara" w:eastAsia="Cambria" w:hAnsi="Candara" w:cs="Cambria"/>
          <w:sz w:val="24"/>
          <w:szCs w:val="24"/>
        </w:rPr>
        <w:t>oferecidos pela</w:t>
      </w:r>
      <w:r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Pr="006232EC">
        <w:rPr>
          <w:rFonts w:ascii="Candara" w:eastAsia="Cambria" w:hAnsi="Candara" w:cs="Cambria"/>
          <w:b/>
          <w:sz w:val="24"/>
          <w:szCs w:val="24"/>
        </w:rPr>
        <w:t xml:space="preserve"> </w:t>
      </w:r>
      <w:r w:rsidRPr="006232EC">
        <w:rPr>
          <w:rFonts w:ascii="Candara" w:eastAsia="Cambria" w:hAnsi="Candara" w:cs="Cambria"/>
          <w:sz w:val="24"/>
          <w:szCs w:val="24"/>
        </w:rPr>
        <w:t xml:space="preserve">(doravante assim denominada ou somente “Plataforma”), que engloba o website e seus subdomínios, aplicativos, programas e demais extensões. A Plataforma é de propriedade </w:t>
      </w:r>
      <w:r w:rsidRPr="006232EC">
        <w:rPr>
          <w:rFonts w:ascii="Candara" w:eastAsia="Cambria" w:hAnsi="Candara" w:cs="Cambria"/>
          <w:color w:val="000000"/>
          <w:sz w:val="24"/>
          <w:szCs w:val="24"/>
        </w:rPr>
        <w:t>d</w:t>
      </w:r>
      <w:r w:rsidR="0064339C" w:rsidRPr="006232EC">
        <w:rPr>
          <w:rFonts w:ascii="Candara" w:eastAsia="Cambria" w:hAnsi="Candara" w:cs="Cambria"/>
          <w:color w:val="000000"/>
          <w:sz w:val="24"/>
          <w:szCs w:val="24"/>
        </w:rPr>
        <w:t>e</w:t>
      </w:r>
      <w:r w:rsidRPr="006232EC">
        <w:rPr>
          <w:rFonts w:ascii="Candara" w:eastAsia="Cambria" w:hAnsi="Candara" w:cs="Cambria"/>
          <w:color w:val="000000"/>
          <w:sz w:val="24"/>
          <w:szCs w:val="24"/>
        </w:rPr>
        <w:t xml:space="preserve"> </w:t>
      </w:r>
      <w:r w:rsidR="007E2B9B" w:rsidRPr="007E2B9B">
        <w:rPr>
          <w:rFonts w:ascii="Candara" w:eastAsia="Cambria" w:hAnsi="Candara" w:cs="Cambria"/>
          <w:b/>
          <w:color w:val="000000"/>
          <w:sz w:val="24"/>
          <w:szCs w:val="24"/>
        </w:rPr>
        <w:t xml:space="preserve">FARIA, CENDÃO &amp; MAIA ADVOGADOS, </w:t>
      </w:r>
      <w:r w:rsidR="007E2B9B" w:rsidRPr="007E2B9B">
        <w:rPr>
          <w:rFonts w:ascii="Candara" w:eastAsia="Cambria" w:hAnsi="Candara" w:cs="Cambria"/>
          <w:color w:val="000000"/>
          <w:sz w:val="24"/>
          <w:szCs w:val="24"/>
        </w:rPr>
        <w:t>pessoa jurídica inscrita no CNPJ sob o nº 22.601.643/0001-23</w:t>
      </w:r>
      <w:r w:rsidR="00AF6B59" w:rsidRPr="007E2B9B">
        <w:rPr>
          <w:rFonts w:ascii="Candara" w:hAnsi="Candara"/>
          <w:color w:val="000000"/>
          <w:sz w:val="24"/>
          <w:szCs w:val="24"/>
        </w:rPr>
        <w:t xml:space="preserve">, </w:t>
      </w:r>
      <w:r w:rsidR="007E2B9B" w:rsidRPr="007E2B9B">
        <w:rPr>
          <w:rFonts w:ascii="Candara" w:hAnsi="Candara"/>
          <w:color w:val="000000"/>
          <w:sz w:val="24"/>
          <w:szCs w:val="24"/>
        </w:rPr>
        <w:t xml:space="preserve">com </w:t>
      </w:r>
      <w:r w:rsidR="007E2B9B" w:rsidRPr="007E2B9B">
        <w:rPr>
          <w:rFonts w:ascii="Candara" w:hAnsi="Candara"/>
          <w:color w:val="000000"/>
          <w:sz w:val="24"/>
          <w:szCs w:val="24"/>
        </w:rPr>
        <w:lastRenderedPageBreak/>
        <w:t>sede na Avenida Treze de Maio, n.º 23, salas 1610 e 1611, Rio de Janeiro/RJ, Centro, CEP 20031-902</w:t>
      </w:r>
      <w:r w:rsidR="002C7F4D" w:rsidRPr="006232EC">
        <w:rPr>
          <w:rFonts w:ascii="Candara" w:hAnsi="Candara"/>
          <w:color w:val="000000"/>
          <w:sz w:val="24"/>
          <w:szCs w:val="24"/>
        </w:rPr>
        <w:t xml:space="preserve"> </w:t>
      </w:r>
      <w:r w:rsidR="00AF6B59" w:rsidRPr="006232EC">
        <w:rPr>
          <w:rFonts w:ascii="Candara" w:hAnsi="Candara"/>
          <w:color w:val="000000"/>
          <w:sz w:val="24"/>
          <w:szCs w:val="24"/>
        </w:rPr>
        <w:t>(“</w:t>
      </w:r>
      <w:proofErr w:type="spellStart"/>
      <w:r w:rsidR="00EA2E11">
        <w:rPr>
          <w:rFonts w:ascii="Candara" w:hAnsi="Candara"/>
          <w:b/>
          <w:bCs/>
          <w:color w:val="000000"/>
          <w:sz w:val="24"/>
          <w:szCs w:val="24"/>
        </w:rPr>
        <w:t>NFTerms</w:t>
      </w:r>
      <w:proofErr w:type="spellEnd"/>
      <w:r w:rsidR="00AF6B59" w:rsidRPr="006232EC">
        <w:rPr>
          <w:rFonts w:ascii="Candara" w:hAnsi="Candara"/>
          <w:color w:val="000000"/>
          <w:sz w:val="24"/>
          <w:szCs w:val="24"/>
        </w:rPr>
        <w:t>”)</w:t>
      </w:r>
      <w:r w:rsidRPr="006232EC">
        <w:rPr>
          <w:rFonts w:ascii="Candara" w:eastAsia="Cambria" w:hAnsi="Candara" w:cs="Cambria"/>
          <w:sz w:val="24"/>
          <w:szCs w:val="24"/>
        </w:rPr>
        <w:t>, e está sob sua responsabilidade e gestão.</w:t>
      </w:r>
    </w:p>
    <w:p w14:paraId="0000000D" w14:textId="77777777" w:rsidR="003D31A6" w:rsidRPr="006232EC" w:rsidRDefault="003D31A6" w:rsidP="006232EC">
      <w:pPr>
        <w:spacing w:after="0" w:line="240" w:lineRule="auto"/>
        <w:jc w:val="both"/>
        <w:rPr>
          <w:rFonts w:ascii="Candara" w:eastAsia="Cambria" w:hAnsi="Candara" w:cs="Cambria"/>
          <w:b/>
          <w:sz w:val="24"/>
          <w:szCs w:val="24"/>
        </w:rPr>
      </w:pPr>
    </w:p>
    <w:p w14:paraId="0EFFCAD9" w14:textId="089C3A0B" w:rsidR="00153651" w:rsidRDefault="002F736C" w:rsidP="00BC1CC8">
      <w:pPr>
        <w:spacing w:after="0" w:line="240" w:lineRule="auto"/>
        <w:jc w:val="both"/>
        <w:rPr>
          <w:rFonts w:ascii="Candara" w:eastAsia="Cambria" w:hAnsi="Candara" w:cs="Cambria"/>
          <w:bCs/>
          <w:sz w:val="24"/>
          <w:szCs w:val="24"/>
        </w:rPr>
      </w:pPr>
      <w:r w:rsidRPr="4C360470">
        <w:rPr>
          <w:rFonts w:ascii="Candara" w:eastAsia="Cambria" w:hAnsi="Candara" w:cs="Cambria"/>
          <w:b/>
          <w:bCs/>
          <w:sz w:val="24"/>
          <w:szCs w:val="24"/>
        </w:rPr>
        <w:t xml:space="preserve">1.2. </w:t>
      </w:r>
      <w:r w:rsidR="00153651">
        <w:rPr>
          <w:rFonts w:ascii="Candara" w:eastAsia="Cambria" w:hAnsi="Candara" w:cs="Cambria"/>
          <w:b/>
          <w:bCs/>
          <w:sz w:val="24"/>
          <w:szCs w:val="24"/>
        </w:rPr>
        <w:t>Atuação</w:t>
      </w:r>
      <w:r w:rsidRPr="4C360470">
        <w:rPr>
          <w:rFonts w:ascii="Candara" w:eastAsia="Cambria" w:hAnsi="Candara" w:cs="Cambria"/>
          <w:sz w:val="24"/>
          <w:szCs w:val="24"/>
        </w:rPr>
        <w:t xml:space="preserve">. </w:t>
      </w:r>
      <w:r w:rsidR="00BA3EB1">
        <w:rPr>
          <w:rFonts w:ascii="Candara" w:eastAsia="Cambria" w:hAnsi="Candara" w:cs="Cambria"/>
          <w:color w:val="000000" w:themeColor="text1"/>
          <w:sz w:val="24"/>
          <w:szCs w:val="24"/>
        </w:rPr>
        <w:t>A</w:t>
      </w:r>
      <w:r w:rsidRPr="4C360470">
        <w:rPr>
          <w:rFonts w:ascii="Candara" w:eastAsia="Cambria" w:hAnsi="Candara" w:cs="Cambria"/>
          <w:color w:val="000000" w:themeColor="text1"/>
          <w:sz w:val="24"/>
          <w:szCs w:val="24"/>
        </w:rPr>
        <w:t xml:space="preserve"> </w:t>
      </w:r>
      <w:proofErr w:type="spellStart"/>
      <w:r w:rsidR="00EA2E11">
        <w:rPr>
          <w:rFonts w:ascii="Candara" w:eastAsia="Cambria" w:hAnsi="Candara" w:cs="Cambria"/>
          <w:b/>
          <w:color w:val="000000" w:themeColor="text1"/>
          <w:sz w:val="24"/>
          <w:szCs w:val="24"/>
        </w:rPr>
        <w:t>NFTerms</w:t>
      </w:r>
      <w:proofErr w:type="spellEnd"/>
      <w:r w:rsidRPr="4C360470">
        <w:rPr>
          <w:rFonts w:ascii="Candara" w:eastAsia="Cambria" w:hAnsi="Candara" w:cs="Cambria"/>
          <w:b/>
          <w:bCs/>
          <w:color w:val="000000" w:themeColor="text1"/>
          <w:sz w:val="24"/>
          <w:szCs w:val="24"/>
        </w:rPr>
        <w:t xml:space="preserve"> </w:t>
      </w:r>
      <w:r w:rsidR="00C22156">
        <w:rPr>
          <w:rFonts w:ascii="Candara" w:eastAsia="Cambria" w:hAnsi="Candara" w:cs="Cambria"/>
          <w:color w:val="000000" w:themeColor="text1"/>
          <w:sz w:val="24"/>
          <w:szCs w:val="24"/>
        </w:rPr>
        <w:t>oferece</w:t>
      </w:r>
      <w:r w:rsidRPr="4C360470">
        <w:rPr>
          <w:rFonts w:ascii="Candara" w:eastAsia="Cambria" w:hAnsi="Candara" w:cs="Cambria"/>
          <w:color w:val="000000" w:themeColor="text1"/>
          <w:sz w:val="24"/>
          <w:szCs w:val="24"/>
        </w:rPr>
        <w:t xml:space="preserve"> Plataforma</w:t>
      </w:r>
      <w:r w:rsidR="00BC1CC8">
        <w:rPr>
          <w:rFonts w:ascii="Candara" w:eastAsia="Cambria" w:hAnsi="Candara" w:cs="Cambria"/>
          <w:color w:val="000000" w:themeColor="text1"/>
          <w:sz w:val="24"/>
          <w:szCs w:val="24"/>
        </w:rPr>
        <w:t xml:space="preserve"> </w:t>
      </w:r>
      <w:r w:rsidR="0064339C" w:rsidRPr="4C360470">
        <w:rPr>
          <w:rFonts w:ascii="Candara" w:eastAsia="Cambria" w:hAnsi="Candara" w:cs="Cambria"/>
          <w:sz w:val="24"/>
          <w:szCs w:val="24"/>
        </w:rPr>
        <w:t xml:space="preserve">que </w:t>
      </w:r>
      <w:r w:rsidR="00C22156">
        <w:rPr>
          <w:rFonts w:ascii="Candara" w:eastAsia="Cambria" w:hAnsi="Candara" w:cs="Cambria"/>
          <w:sz w:val="24"/>
          <w:szCs w:val="24"/>
        </w:rPr>
        <w:t>proporciona</w:t>
      </w:r>
      <w:r w:rsidR="00AF6B59" w:rsidRPr="4C360470">
        <w:rPr>
          <w:rFonts w:ascii="Candara" w:eastAsia="Cambria" w:hAnsi="Candara" w:cs="Cambria"/>
          <w:sz w:val="24"/>
          <w:szCs w:val="24"/>
        </w:rPr>
        <w:t xml:space="preserve"> ao Usuário </w:t>
      </w:r>
      <w:r w:rsidR="00DB20CC">
        <w:rPr>
          <w:rFonts w:ascii="Candara" w:eastAsia="Cambria" w:hAnsi="Candara" w:cs="Cambria"/>
          <w:sz w:val="24"/>
          <w:szCs w:val="24"/>
        </w:rPr>
        <w:t xml:space="preserve">a </w:t>
      </w:r>
      <w:r w:rsidR="00DB20CC">
        <w:rPr>
          <w:rFonts w:ascii="Candara" w:eastAsia="Cambria" w:hAnsi="Candara" w:cs="Cambria"/>
          <w:bCs/>
          <w:sz w:val="24"/>
          <w:szCs w:val="24"/>
        </w:rPr>
        <w:t xml:space="preserve">atribuição de licenças de direitos autorais e conexos sobre obras disponibilizadas por meio de </w:t>
      </w:r>
      <w:proofErr w:type="spellStart"/>
      <w:r w:rsidR="00DB20CC">
        <w:rPr>
          <w:rFonts w:ascii="Candara" w:eastAsia="Cambria" w:hAnsi="Candara" w:cs="Cambria"/>
          <w:bCs/>
          <w:sz w:val="24"/>
          <w:szCs w:val="24"/>
        </w:rPr>
        <w:t>NFTs</w:t>
      </w:r>
      <w:proofErr w:type="spellEnd"/>
      <w:r w:rsidR="00153651">
        <w:rPr>
          <w:rFonts w:ascii="Candara" w:eastAsia="Cambria" w:hAnsi="Candara" w:cs="Cambria"/>
          <w:bCs/>
          <w:sz w:val="24"/>
          <w:szCs w:val="24"/>
        </w:rPr>
        <w:t>.</w:t>
      </w:r>
    </w:p>
    <w:p w14:paraId="15A4B2EE" w14:textId="77777777" w:rsidR="00BC1CC8" w:rsidRPr="006232EC" w:rsidRDefault="00BC1CC8" w:rsidP="00BC1CC8">
      <w:pPr>
        <w:spacing w:after="0" w:line="240" w:lineRule="auto"/>
        <w:jc w:val="both"/>
        <w:rPr>
          <w:rFonts w:ascii="Candara" w:eastAsia="Cambria" w:hAnsi="Candara" w:cs="Cambria"/>
          <w:b/>
          <w:bCs/>
          <w:sz w:val="24"/>
          <w:szCs w:val="24"/>
        </w:rPr>
      </w:pPr>
    </w:p>
    <w:p w14:paraId="00000010" w14:textId="13F96381" w:rsidR="003D31A6" w:rsidRPr="006232EC" w:rsidRDefault="002F736C" w:rsidP="006232EC">
      <w:pPr>
        <w:spacing w:after="0" w:line="240" w:lineRule="auto"/>
        <w:jc w:val="both"/>
        <w:rPr>
          <w:rFonts w:ascii="Candara" w:eastAsia="Cambria" w:hAnsi="Candara" w:cs="Cambria"/>
          <w:sz w:val="24"/>
          <w:szCs w:val="24"/>
        </w:rPr>
      </w:pPr>
      <w:r w:rsidRPr="006232EC">
        <w:rPr>
          <w:rFonts w:ascii="Candara" w:eastAsia="Cambria" w:hAnsi="Candara" w:cs="Cambria"/>
          <w:b/>
          <w:sz w:val="24"/>
          <w:szCs w:val="24"/>
        </w:rPr>
        <w:t xml:space="preserve">1.3. </w:t>
      </w:r>
      <w:r w:rsidR="00BC1CC8">
        <w:rPr>
          <w:rFonts w:ascii="Candara" w:eastAsia="Cambria" w:hAnsi="Candara" w:cs="Cambria"/>
          <w:b/>
          <w:sz w:val="24"/>
          <w:szCs w:val="24"/>
        </w:rPr>
        <w:t>Usuários</w:t>
      </w:r>
      <w:r w:rsidRPr="006232EC">
        <w:rPr>
          <w:rFonts w:ascii="Candara" w:eastAsia="Cambria" w:hAnsi="Candara" w:cs="Cambria"/>
          <w:sz w:val="24"/>
          <w:szCs w:val="24"/>
        </w:rPr>
        <w:t>.</w:t>
      </w:r>
      <w:r w:rsidRPr="006232EC">
        <w:rPr>
          <w:rFonts w:ascii="Candara" w:eastAsia="Cambria" w:hAnsi="Candara" w:cs="Cambria"/>
          <w:b/>
          <w:sz w:val="24"/>
          <w:szCs w:val="24"/>
        </w:rPr>
        <w:t xml:space="preserve"> </w:t>
      </w:r>
      <w:r w:rsidR="00C410A2">
        <w:rPr>
          <w:rFonts w:ascii="Candara" w:eastAsia="Cambria" w:hAnsi="Candara" w:cs="Cambria"/>
          <w:sz w:val="24"/>
          <w:szCs w:val="24"/>
        </w:rPr>
        <w:t>Podem se cadastrar na P</w:t>
      </w:r>
      <w:r w:rsidRPr="006232EC">
        <w:rPr>
          <w:rFonts w:ascii="Candara" w:eastAsia="Cambria" w:hAnsi="Candara" w:cs="Cambria"/>
          <w:sz w:val="24"/>
          <w:szCs w:val="24"/>
        </w:rPr>
        <w:t>lataforma</w:t>
      </w:r>
      <w:r w:rsidR="00C410A2">
        <w:rPr>
          <w:rFonts w:ascii="Candara" w:eastAsia="Cambria" w:hAnsi="Candara" w:cs="Cambria"/>
          <w:sz w:val="24"/>
          <w:szCs w:val="24"/>
        </w:rPr>
        <w:t xml:space="preserve"> e adquirir </w:t>
      </w:r>
      <w:r w:rsidR="00DB20CC">
        <w:rPr>
          <w:rFonts w:ascii="Candara" w:eastAsia="Cambria" w:hAnsi="Candara" w:cs="Cambria"/>
          <w:sz w:val="24"/>
          <w:szCs w:val="24"/>
        </w:rPr>
        <w:t xml:space="preserve">as licenças </w:t>
      </w:r>
      <w:proofErr w:type="spellStart"/>
      <w:r w:rsidR="00DB20CC">
        <w:rPr>
          <w:rFonts w:ascii="Candara" w:eastAsia="Cambria" w:hAnsi="Candara" w:cs="Cambria"/>
          <w:sz w:val="24"/>
          <w:szCs w:val="24"/>
        </w:rPr>
        <w:t>NFTerms</w:t>
      </w:r>
      <w:proofErr w:type="spellEnd"/>
      <w:r w:rsidRPr="006232EC">
        <w:rPr>
          <w:rFonts w:ascii="Candara" w:eastAsia="Cambria" w:hAnsi="Candara" w:cs="Cambria"/>
          <w:sz w:val="24"/>
          <w:szCs w:val="24"/>
        </w:rPr>
        <w:t>:</w:t>
      </w:r>
    </w:p>
    <w:p w14:paraId="07265BBA" w14:textId="6599983A" w:rsidR="0064339C" w:rsidRPr="006232EC" w:rsidRDefault="0064339C" w:rsidP="006232EC">
      <w:pPr>
        <w:spacing w:after="0" w:line="240" w:lineRule="auto"/>
        <w:jc w:val="both"/>
        <w:rPr>
          <w:rFonts w:ascii="Candara" w:eastAsia="Cambria" w:hAnsi="Candara" w:cs="Cambria"/>
          <w:sz w:val="24"/>
          <w:szCs w:val="24"/>
        </w:rPr>
      </w:pPr>
    </w:p>
    <w:p w14:paraId="31B58E1A" w14:textId="3EFB2A4A" w:rsidR="0064339C" w:rsidRPr="00DB20CC" w:rsidRDefault="0064339C" w:rsidP="00DB20CC">
      <w:pPr>
        <w:pStyle w:val="PargrafodaLista"/>
        <w:numPr>
          <w:ilvl w:val="0"/>
          <w:numId w:val="11"/>
        </w:numPr>
        <w:spacing w:after="0" w:line="240" w:lineRule="auto"/>
        <w:jc w:val="both"/>
        <w:rPr>
          <w:rFonts w:ascii="Candara" w:eastAsia="Cambria" w:hAnsi="Candara" w:cs="Cambria"/>
          <w:sz w:val="24"/>
          <w:szCs w:val="24"/>
        </w:rPr>
      </w:pPr>
      <w:r w:rsidRPr="00DB20CC">
        <w:rPr>
          <w:rFonts w:ascii="Candara" w:eastAsia="Cambria" w:hAnsi="Candara" w:cs="Cambria"/>
          <w:b/>
          <w:bCs/>
          <w:sz w:val="24"/>
          <w:szCs w:val="24"/>
        </w:rPr>
        <w:t>Usuário</w:t>
      </w:r>
      <w:r w:rsidR="006232EC" w:rsidRPr="00DB20CC">
        <w:rPr>
          <w:rFonts w:ascii="Candara" w:eastAsia="Cambria" w:hAnsi="Candara" w:cs="Cambria"/>
          <w:b/>
          <w:bCs/>
          <w:sz w:val="24"/>
          <w:szCs w:val="24"/>
        </w:rPr>
        <w:t xml:space="preserve"> (Você)</w:t>
      </w:r>
      <w:r w:rsidRPr="00DB20CC">
        <w:rPr>
          <w:rFonts w:ascii="Candara" w:eastAsia="Cambria" w:hAnsi="Candara" w:cs="Cambria"/>
          <w:sz w:val="24"/>
          <w:szCs w:val="24"/>
        </w:rPr>
        <w:t xml:space="preserve">: </w:t>
      </w:r>
      <w:r w:rsidR="00DB20CC" w:rsidRPr="00DB20CC">
        <w:rPr>
          <w:rFonts w:ascii="Candara" w:hAnsi="Candara"/>
          <w:sz w:val="24"/>
          <w:szCs w:val="24"/>
        </w:rPr>
        <w:t xml:space="preserve">Pessoa física maior de 18 (dezoito) anos ou que possui maioridade civil, conforme as leis de seu Estado de residência e/ou nacionalidade, e que possui capacidade civil plena para </w:t>
      </w:r>
      <w:r w:rsidR="0057011D">
        <w:rPr>
          <w:rFonts w:ascii="Candara" w:hAnsi="Candara"/>
          <w:sz w:val="24"/>
          <w:szCs w:val="24"/>
        </w:rPr>
        <w:t>se cadastrar na Plataforma e adquirir</w:t>
      </w:r>
      <w:r w:rsidR="00DB20CC" w:rsidRPr="00DB20CC">
        <w:rPr>
          <w:rFonts w:ascii="Candara" w:hAnsi="Candara"/>
          <w:sz w:val="24"/>
          <w:szCs w:val="24"/>
        </w:rPr>
        <w:t xml:space="preserve"> as licenças </w:t>
      </w:r>
      <w:proofErr w:type="spellStart"/>
      <w:r w:rsidR="0057011D">
        <w:rPr>
          <w:rFonts w:ascii="Candara" w:hAnsi="Candara"/>
          <w:sz w:val="24"/>
          <w:szCs w:val="24"/>
        </w:rPr>
        <w:t>NFTerms</w:t>
      </w:r>
      <w:proofErr w:type="spellEnd"/>
      <w:r w:rsidR="00DB20CC" w:rsidRPr="00DB20CC">
        <w:rPr>
          <w:rFonts w:ascii="Candara" w:hAnsi="Candara"/>
          <w:sz w:val="24"/>
          <w:szCs w:val="24"/>
        </w:rPr>
        <w:t xml:space="preserve">; </w:t>
      </w:r>
      <w:r w:rsidR="00DB20CC">
        <w:rPr>
          <w:rFonts w:ascii="Candara" w:hAnsi="Candara"/>
          <w:sz w:val="24"/>
          <w:szCs w:val="24"/>
        </w:rPr>
        <w:t xml:space="preserve">e </w:t>
      </w:r>
      <w:r w:rsidR="00A6268D">
        <w:rPr>
          <w:rFonts w:ascii="Candara" w:hAnsi="Candara"/>
          <w:sz w:val="24"/>
          <w:szCs w:val="24"/>
        </w:rPr>
        <w:t xml:space="preserve"> p</w:t>
      </w:r>
      <w:r w:rsidR="00DB20CC" w:rsidRPr="00DB20CC">
        <w:rPr>
          <w:rFonts w:ascii="Candara" w:hAnsi="Candara"/>
          <w:sz w:val="24"/>
          <w:szCs w:val="24"/>
        </w:rPr>
        <w:t>essoa jurídica nacional ou estrangeira</w:t>
      </w:r>
      <w:r w:rsidR="00DB20CC">
        <w:rPr>
          <w:rFonts w:ascii="Candara" w:hAnsi="Candara"/>
          <w:sz w:val="24"/>
          <w:szCs w:val="24"/>
        </w:rPr>
        <w:t>, regularmente constituída</w:t>
      </w:r>
      <w:r w:rsidR="00A6268D">
        <w:rPr>
          <w:rFonts w:ascii="Candara" w:hAnsi="Candara"/>
          <w:sz w:val="24"/>
          <w:szCs w:val="24"/>
        </w:rPr>
        <w:t xml:space="preserve">, que se cadastra na Plataforma e adquire as licenças </w:t>
      </w:r>
      <w:proofErr w:type="spellStart"/>
      <w:r w:rsidR="00A6268D">
        <w:rPr>
          <w:rFonts w:ascii="Candara" w:hAnsi="Candara"/>
          <w:sz w:val="24"/>
          <w:szCs w:val="24"/>
        </w:rPr>
        <w:t>NFTerms</w:t>
      </w:r>
      <w:proofErr w:type="spellEnd"/>
      <w:r w:rsidR="00A6268D">
        <w:rPr>
          <w:rFonts w:ascii="Candara" w:hAnsi="Candara"/>
          <w:sz w:val="24"/>
          <w:szCs w:val="24"/>
        </w:rPr>
        <w:t>.</w:t>
      </w:r>
    </w:p>
    <w:p w14:paraId="0000001A" w14:textId="77777777" w:rsidR="003D31A6" w:rsidRDefault="003D31A6" w:rsidP="006232EC">
      <w:pPr>
        <w:spacing w:after="0" w:line="240" w:lineRule="auto"/>
        <w:jc w:val="both"/>
        <w:rPr>
          <w:rFonts w:ascii="Candara" w:eastAsia="Cambria" w:hAnsi="Candara" w:cs="Cambria"/>
          <w:sz w:val="24"/>
          <w:szCs w:val="24"/>
        </w:rPr>
      </w:pPr>
    </w:p>
    <w:p w14:paraId="6DF7BD5E" w14:textId="017C07BE" w:rsidR="00CC523F" w:rsidRDefault="00CC523F" w:rsidP="00CC523F">
      <w:pPr>
        <w:ind w:left="426"/>
        <w:jc w:val="both"/>
        <w:rPr>
          <w:del w:id="0" w:author="Emilly Leite Venâncio Costa" w:date="2021-06-15T13:04:00Z"/>
          <w:rFonts w:ascii="Candara" w:hAnsi="Candara"/>
          <w:sz w:val="24"/>
          <w:szCs w:val="24"/>
        </w:rPr>
      </w:pPr>
      <w:r w:rsidRPr="00CC523F">
        <w:rPr>
          <w:rFonts w:ascii="Candara" w:eastAsia="Cambria" w:hAnsi="Candara" w:cs="Cambria"/>
          <w:b/>
          <w:sz w:val="24"/>
          <w:szCs w:val="24"/>
        </w:rPr>
        <w:t>1.3.1. Representação da pessoa jurídica.</w:t>
      </w:r>
      <w:r w:rsidRPr="00CC523F">
        <w:rPr>
          <w:rFonts w:ascii="Candara" w:hAnsi="Candara"/>
          <w:sz w:val="24"/>
          <w:szCs w:val="24"/>
        </w:rPr>
        <w:t xml:space="preserve"> No caso de pessoa jurídica</w:t>
      </w:r>
      <w:r w:rsidR="005C4426">
        <w:rPr>
          <w:rFonts w:ascii="Candara" w:hAnsi="Candara"/>
          <w:sz w:val="24"/>
          <w:szCs w:val="24"/>
        </w:rPr>
        <w:t xml:space="preserve">, </w:t>
      </w:r>
      <w:r w:rsidRPr="00CC523F">
        <w:rPr>
          <w:rFonts w:ascii="Candara" w:hAnsi="Candara"/>
          <w:sz w:val="24"/>
          <w:szCs w:val="24"/>
        </w:rPr>
        <w:t xml:space="preserve"> ao utilizar as licenças</w:t>
      </w:r>
      <w:r w:rsidR="005C4426">
        <w:rPr>
          <w:rFonts w:ascii="Candara" w:hAnsi="Candara"/>
          <w:sz w:val="24"/>
          <w:szCs w:val="24"/>
        </w:rPr>
        <w:t xml:space="preserve">, o usuário </w:t>
      </w:r>
      <w:r w:rsidRPr="00CC523F">
        <w:rPr>
          <w:rFonts w:ascii="Candara" w:hAnsi="Candara"/>
          <w:sz w:val="24"/>
          <w:szCs w:val="24"/>
        </w:rPr>
        <w:t>declara que possui poderes, em nome da pessoa jurídica, para realizar o aceito dos presentes Termos. Caso não concorde com o co</w:t>
      </w:r>
      <w:r>
        <w:rPr>
          <w:rFonts w:ascii="Candara" w:hAnsi="Candara"/>
          <w:sz w:val="24"/>
          <w:szCs w:val="24"/>
        </w:rPr>
        <w:t xml:space="preserve">nteúdo proposto nestes Termos, </w:t>
      </w:r>
      <w:r w:rsidR="005C4426" w:rsidRPr="005C4426">
        <w:rPr>
          <w:rFonts w:ascii="Candara" w:hAnsi="Candara"/>
          <w:sz w:val="24"/>
          <w:szCs w:val="24"/>
        </w:rPr>
        <w:t>a pessoa jurídica</w:t>
      </w:r>
      <w:r w:rsidRPr="00CC523F">
        <w:rPr>
          <w:rFonts w:ascii="Candara" w:hAnsi="Candara"/>
          <w:sz w:val="24"/>
          <w:szCs w:val="24"/>
        </w:rPr>
        <w:t xml:space="preserve"> não deverá usufruir dos padrões propostos pelas licenças </w:t>
      </w:r>
      <w:proofErr w:type="spellStart"/>
      <w:r w:rsidRPr="00CC523F">
        <w:rPr>
          <w:rFonts w:ascii="Candara" w:hAnsi="Candara"/>
          <w:sz w:val="24"/>
          <w:szCs w:val="24"/>
        </w:rPr>
        <w:t>NFTerms</w:t>
      </w:r>
      <w:proofErr w:type="spellEnd"/>
      <w:r w:rsidRPr="00CC523F">
        <w:rPr>
          <w:rFonts w:ascii="Candara" w:hAnsi="Candara"/>
          <w:sz w:val="24"/>
          <w:szCs w:val="24"/>
        </w:rPr>
        <w:t>.</w:t>
      </w:r>
    </w:p>
    <w:p w14:paraId="0092B957" w14:textId="28F63E11" w:rsidR="00CC523F" w:rsidRPr="00CC523F" w:rsidRDefault="00CC523F" w:rsidP="00CC523F">
      <w:pPr>
        <w:spacing w:after="0" w:line="240" w:lineRule="auto"/>
        <w:ind w:left="426"/>
        <w:jc w:val="both"/>
        <w:rPr>
          <w:rFonts w:ascii="Candara" w:eastAsia="Cambria" w:hAnsi="Candara" w:cs="Cambria"/>
          <w:b/>
          <w:sz w:val="24"/>
          <w:szCs w:val="24"/>
        </w:rPr>
      </w:pPr>
    </w:p>
    <w:p w14:paraId="0000001B" w14:textId="3643837A" w:rsidR="003D31A6" w:rsidRPr="006232EC" w:rsidRDefault="002F736C" w:rsidP="006232EC">
      <w:pPr>
        <w:spacing w:after="0" w:line="240" w:lineRule="auto"/>
        <w:jc w:val="both"/>
        <w:rPr>
          <w:rFonts w:ascii="Candara" w:eastAsia="Cambria" w:hAnsi="Candara" w:cs="Cambria"/>
          <w:sz w:val="24"/>
          <w:szCs w:val="24"/>
        </w:rPr>
      </w:pPr>
      <w:r w:rsidRPr="006232EC">
        <w:rPr>
          <w:rFonts w:ascii="Candara" w:eastAsia="Cambria" w:hAnsi="Candara" w:cs="Cambria"/>
          <w:b/>
          <w:sz w:val="24"/>
          <w:szCs w:val="24"/>
        </w:rPr>
        <w:t>1.4. Adesão e Aceite</w:t>
      </w:r>
      <w:r w:rsidRPr="006232EC">
        <w:rPr>
          <w:rFonts w:ascii="Candara" w:eastAsia="Cambria" w:hAnsi="Candara" w:cs="Cambria"/>
          <w:sz w:val="24"/>
          <w:szCs w:val="24"/>
        </w:rPr>
        <w:t xml:space="preserve">. Pelo presente instrumento, </w:t>
      </w:r>
      <w:r w:rsidR="006232EC" w:rsidRPr="006232EC">
        <w:rPr>
          <w:rFonts w:ascii="Candara" w:eastAsia="Cambria" w:hAnsi="Candara" w:cs="Cambria"/>
          <w:b/>
          <w:bCs/>
          <w:sz w:val="24"/>
          <w:szCs w:val="24"/>
        </w:rPr>
        <w:t>Você</w:t>
      </w:r>
      <w:r w:rsidR="0064339C" w:rsidRPr="006232EC">
        <w:rPr>
          <w:rFonts w:ascii="Candara" w:eastAsia="Cambria" w:hAnsi="Candara" w:cs="Cambria"/>
          <w:sz w:val="24"/>
          <w:szCs w:val="24"/>
        </w:rPr>
        <w:t xml:space="preserve"> </w:t>
      </w:r>
      <w:r w:rsidRPr="006232EC">
        <w:rPr>
          <w:rFonts w:ascii="Candara" w:eastAsia="Cambria" w:hAnsi="Candara" w:cs="Cambria"/>
          <w:sz w:val="24"/>
          <w:szCs w:val="24"/>
        </w:rPr>
        <w:t>concorda que:</w:t>
      </w:r>
    </w:p>
    <w:p w14:paraId="0000001C" w14:textId="77777777" w:rsidR="003D31A6" w:rsidRPr="006232EC" w:rsidRDefault="003D31A6" w:rsidP="006232EC">
      <w:pPr>
        <w:spacing w:after="0" w:line="240" w:lineRule="auto"/>
        <w:jc w:val="both"/>
        <w:rPr>
          <w:rFonts w:ascii="Candara" w:eastAsia="Cambria" w:hAnsi="Candara" w:cs="Cambria"/>
          <w:sz w:val="24"/>
          <w:szCs w:val="24"/>
        </w:rPr>
      </w:pPr>
    </w:p>
    <w:p w14:paraId="0000001D" w14:textId="3EFE43B0" w:rsidR="003D31A6" w:rsidRPr="006232EC" w:rsidRDefault="0064339C" w:rsidP="006232EC">
      <w:pPr>
        <w:numPr>
          <w:ilvl w:val="0"/>
          <w:numId w:val="7"/>
        </w:numPr>
        <w:spacing w:after="0" w:line="240" w:lineRule="auto"/>
        <w:jc w:val="both"/>
        <w:rPr>
          <w:rFonts w:ascii="Candara" w:eastAsia="Cambria" w:hAnsi="Candara" w:cs="Cambria"/>
          <w:color w:val="000000"/>
          <w:sz w:val="24"/>
          <w:szCs w:val="24"/>
        </w:rPr>
      </w:pPr>
      <w:r w:rsidRPr="006232EC">
        <w:rPr>
          <w:rFonts w:ascii="Candara" w:eastAsia="Cambria" w:hAnsi="Candara" w:cs="Cambria"/>
          <w:color w:val="000000"/>
          <w:sz w:val="24"/>
          <w:szCs w:val="24"/>
        </w:rPr>
        <w:t>Deverá</w:t>
      </w:r>
      <w:r w:rsidR="002F736C" w:rsidRPr="006232EC">
        <w:rPr>
          <w:rFonts w:ascii="Candara" w:eastAsia="Cambria" w:hAnsi="Candara" w:cs="Cambria"/>
          <w:color w:val="000000"/>
          <w:sz w:val="24"/>
          <w:szCs w:val="24"/>
        </w:rPr>
        <w:t xml:space="preserve"> aceitar </w:t>
      </w:r>
      <w:r w:rsidR="00C22156">
        <w:rPr>
          <w:rFonts w:ascii="Candara" w:eastAsia="Cambria" w:hAnsi="Candara" w:cs="Cambria"/>
          <w:color w:val="000000"/>
          <w:sz w:val="24"/>
          <w:szCs w:val="24"/>
        </w:rPr>
        <w:t>presente Termo e suas condições</w:t>
      </w:r>
      <w:r w:rsidR="002F736C" w:rsidRPr="006232EC">
        <w:rPr>
          <w:rFonts w:ascii="Candara" w:eastAsia="Cambria" w:hAnsi="Candara" w:cs="Cambria"/>
          <w:color w:val="000000"/>
          <w:sz w:val="24"/>
          <w:szCs w:val="24"/>
        </w:rPr>
        <w:t xml:space="preserve">, para fins de cadastro, controle de acesso e execução de melhorias na Plataforma; </w:t>
      </w:r>
    </w:p>
    <w:p w14:paraId="0000001E" w14:textId="77777777" w:rsidR="003D31A6" w:rsidRPr="006232EC" w:rsidRDefault="003D31A6" w:rsidP="006232EC">
      <w:pPr>
        <w:spacing w:after="0" w:line="240" w:lineRule="auto"/>
        <w:ind w:left="720" w:hanging="720"/>
        <w:jc w:val="both"/>
        <w:rPr>
          <w:rFonts w:ascii="Candara" w:eastAsia="Cambria" w:hAnsi="Candara" w:cs="Cambria"/>
          <w:color w:val="000000"/>
          <w:sz w:val="24"/>
          <w:szCs w:val="24"/>
        </w:rPr>
      </w:pPr>
    </w:p>
    <w:p w14:paraId="0000001F" w14:textId="433A9F2D" w:rsidR="003D31A6" w:rsidRPr="006232EC" w:rsidRDefault="002F736C" w:rsidP="006232EC">
      <w:pPr>
        <w:numPr>
          <w:ilvl w:val="0"/>
          <w:numId w:val="7"/>
        </w:numPr>
        <w:spacing w:after="0" w:line="240" w:lineRule="auto"/>
        <w:jc w:val="both"/>
        <w:rPr>
          <w:rFonts w:ascii="Candara" w:eastAsia="Cambria" w:hAnsi="Candara" w:cs="Cambria"/>
          <w:color w:val="000000"/>
          <w:sz w:val="24"/>
          <w:szCs w:val="24"/>
        </w:rPr>
      </w:pPr>
      <w:r w:rsidRPr="006232EC">
        <w:rPr>
          <w:rFonts w:ascii="Candara" w:eastAsia="Cambria" w:hAnsi="Candara" w:cs="Cambria"/>
          <w:color w:val="000000"/>
          <w:sz w:val="24"/>
          <w:szCs w:val="24"/>
        </w:rPr>
        <w:t>Clicando na caixa de aceitação do Termo deve aderir e concordar em se submeter ao disposto no</w:t>
      </w:r>
      <w:r w:rsidR="0064339C" w:rsidRPr="006232EC">
        <w:rPr>
          <w:rFonts w:ascii="Candara" w:eastAsia="Cambria" w:hAnsi="Candara" w:cs="Cambria"/>
          <w:color w:val="000000"/>
          <w:sz w:val="24"/>
          <w:szCs w:val="24"/>
        </w:rPr>
        <w:t xml:space="preserve"> presente instrumento.</w:t>
      </w:r>
      <w:r w:rsidRPr="006232EC">
        <w:rPr>
          <w:rFonts w:ascii="Candara" w:eastAsia="Cambria" w:hAnsi="Candara" w:cs="Cambria"/>
          <w:color w:val="000000"/>
          <w:sz w:val="24"/>
          <w:szCs w:val="24"/>
        </w:rPr>
        <w:t xml:space="preserve"> </w:t>
      </w:r>
    </w:p>
    <w:p w14:paraId="00000020" w14:textId="77777777" w:rsidR="003D31A6" w:rsidRPr="006232EC" w:rsidRDefault="003D31A6" w:rsidP="006232EC">
      <w:pPr>
        <w:spacing w:after="0" w:line="240" w:lineRule="auto"/>
        <w:jc w:val="both"/>
        <w:rPr>
          <w:rFonts w:ascii="Candara" w:eastAsia="Cambria" w:hAnsi="Candara" w:cs="Cambria"/>
          <w:sz w:val="24"/>
          <w:szCs w:val="24"/>
        </w:rPr>
      </w:pPr>
    </w:p>
    <w:p w14:paraId="00000021" w14:textId="7B0A9125" w:rsidR="003D31A6" w:rsidRPr="006232EC" w:rsidRDefault="002F736C" w:rsidP="006232EC">
      <w:pPr>
        <w:spacing w:after="0" w:line="240" w:lineRule="auto"/>
        <w:jc w:val="both"/>
        <w:rPr>
          <w:rFonts w:ascii="Candara" w:eastAsia="Cambria" w:hAnsi="Candara" w:cs="Cambria"/>
          <w:sz w:val="24"/>
          <w:szCs w:val="24"/>
        </w:rPr>
      </w:pPr>
      <w:r w:rsidRPr="006232EC">
        <w:rPr>
          <w:rFonts w:ascii="Candara" w:eastAsia="Cambria" w:hAnsi="Candara" w:cs="Cambria"/>
          <w:b/>
          <w:sz w:val="24"/>
          <w:szCs w:val="24"/>
        </w:rPr>
        <w:t>1.5. Violação das Condições</w:t>
      </w:r>
      <w:r w:rsidRPr="006232EC">
        <w:rPr>
          <w:rFonts w:ascii="Candara" w:eastAsia="Cambria" w:hAnsi="Candara" w:cs="Cambria"/>
          <w:sz w:val="24"/>
          <w:szCs w:val="24"/>
        </w:rPr>
        <w:t xml:space="preserve">. </w:t>
      </w:r>
      <w:r w:rsidR="006232EC" w:rsidRPr="006232EC">
        <w:rPr>
          <w:rFonts w:ascii="Candara" w:eastAsia="Cambria" w:hAnsi="Candara" w:cs="Cambria"/>
          <w:sz w:val="24"/>
          <w:szCs w:val="24"/>
        </w:rPr>
        <w:t xml:space="preserve">Caso </w:t>
      </w:r>
      <w:r w:rsidR="006232EC" w:rsidRPr="006232EC">
        <w:rPr>
          <w:rFonts w:ascii="Candara" w:eastAsia="Cambria" w:hAnsi="Candara" w:cs="Cambria"/>
          <w:b/>
          <w:bCs/>
          <w:sz w:val="24"/>
          <w:szCs w:val="24"/>
        </w:rPr>
        <w:t xml:space="preserve">Você </w:t>
      </w:r>
      <w:r w:rsidR="006232EC" w:rsidRPr="006232EC">
        <w:rPr>
          <w:rFonts w:ascii="Candara" w:eastAsia="Cambria" w:hAnsi="Candara" w:cs="Cambria"/>
          <w:sz w:val="24"/>
          <w:szCs w:val="24"/>
        </w:rPr>
        <w:t xml:space="preserve">venha a </w:t>
      </w:r>
      <w:r w:rsidRPr="006232EC">
        <w:rPr>
          <w:rFonts w:ascii="Candara" w:eastAsia="Cambria" w:hAnsi="Candara" w:cs="Cambria"/>
          <w:sz w:val="24"/>
          <w:szCs w:val="24"/>
        </w:rPr>
        <w:t xml:space="preserve">descumprir qualquer das condições aqui previstas, </w:t>
      </w:r>
      <w:r w:rsidR="00BA3EB1">
        <w:rPr>
          <w:rFonts w:ascii="Candara" w:eastAsia="Cambria" w:hAnsi="Candara" w:cs="Cambria"/>
          <w:sz w:val="24"/>
          <w:szCs w:val="24"/>
        </w:rPr>
        <w:t>a</w:t>
      </w:r>
      <w:r w:rsidR="00C22156">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C22156">
        <w:rPr>
          <w:rFonts w:ascii="Candara" w:eastAsia="Cambria" w:hAnsi="Candara" w:cs="Cambria"/>
          <w:sz w:val="24"/>
          <w:szCs w:val="24"/>
        </w:rPr>
        <w:t xml:space="preserve"> </w:t>
      </w:r>
      <w:r w:rsidRPr="006232EC">
        <w:rPr>
          <w:rFonts w:ascii="Candara" w:eastAsia="Cambria" w:hAnsi="Candara" w:cs="Cambria"/>
          <w:sz w:val="24"/>
          <w:szCs w:val="24"/>
        </w:rPr>
        <w:t>reserva-se o direito de encerrar sua</w:t>
      </w:r>
      <w:r w:rsidR="0064339C" w:rsidRPr="006232EC">
        <w:rPr>
          <w:rFonts w:ascii="Candara" w:eastAsia="Cambria" w:hAnsi="Candara" w:cs="Cambria"/>
          <w:sz w:val="24"/>
          <w:szCs w:val="24"/>
        </w:rPr>
        <w:t xml:space="preserve"> </w:t>
      </w:r>
      <w:r w:rsidRPr="006232EC">
        <w:rPr>
          <w:rFonts w:ascii="Candara" w:eastAsia="Cambria" w:hAnsi="Candara" w:cs="Cambria"/>
          <w:sz w:val="24"/>
          <w:szCs w:val="24"/>
        </w:rPr>
        <w:t>conta e suspender ou anular seu acesso à Plataforma, sem necessidade de aviso prévio.</w:t>
      </w:r>
    </w:p>
    <w:p w14:paraId="00000022" w14:textId="77777777" w:rsidR="003D31A6" w:rsidRPr="006232EC" w:rsidRDefault="003D31A6" w:rsidP="006232EC">
      <w:pPr>
        <w:spacing w:after="0" w:line="240" w:lineRule="auto"/>
        <w:jc w:val="both"/>
        <w:rPr>
          <w:rFonts w:ascii="Candara" w:eastAsia="Cambria" w:hAnsi="Candara" w:cs="Cambria"/>
          <w:sz w:val="24"/>
          <w:szCs w:val="24"/>
        </w:rPr>
      </w:pPr>
    </w:p>
    <w:p w14:paraId="00000024" w14:textId="35B60367" w:rsidR="003D31A6" w:rsidRPr="006232EC" w:rsidRDefault="002F736C" w:rsidP="006232EC">
      <w:pPr>
        <w:spacing w:after="0" w:line="240" w:lineRule="auto"/>
        <w:jc w:val="both"/>
        <w:rPr>
          <w:rFonts w:ascii="Candara" w:eastAsia="Cambria" w:hAnsi="Candara" w:cs="Cambria"/>
          <w:sz w:val="24"/>
          <w:szCs w:val="24"/>
        </w:rPr>
      </w:pPr>
      <w:r w:rsidRPr="006232EC">
        <w:rPr>
          <w:rFonts w:ascii="Candara" w:eastAsia="Cambria" w:hAnsi="Candara" w:cs="Cambria"/>
          <w:b/>
          <w:sz w:val="24"/>
          <w:szCs w:val="24"/>
        </w:rPr>
        <w:t>1.6. Modificações</w:t>
      </w:r>
      <w:r w:rsidR="00BA3EB1">
        <w:rPr>
          <w:rFonts w:ascii="Candara" w:eastAsia="Cambria" w:hAnsi="Candara" w:cs="Cambria"/>
          <w:sz w:val="24"/>
          <w:szCs w:val="24"/>
        </w:rPr>
        <w:t>. A</w:t>
      </w:r>
      <w:r w:rsidR="00DA6222">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Pr="006232EC">
        <w:rPr>
          <w:rFonts w:ascii="Candara" w:eastAsia="Cambria" w:hAnsi="Candara" w:cs="Cambria"/>
          <w:sz w:val="24"/>
          <w:szCs w:val="24"/>
        </w:rPr>
        <w:t>se reserva o direito de,</w:t>
      </w:r>
      <w:r w:rsidR="00DA6222">
        <w:rPr>
          <w:rFonts w:ascii="Candara" w:eastAsia="Cambria" w:hAnsi="Candara" w:cs="Cambria"/>
          <w:sz w:val="24"/>
          <w:szCs w:val="24"/>
        </w:rPr>
        <w:t xml:space="preserve"> a qualquer momento, modificar este</w:t>
      </w:r>
      <w:r w:rsidRPr="006232EC">
        <w:rPr>
          <w:rFonts w:ascii="Candara" w:eastAsia="Cambria" w:hAnsi="Candara" w:cs="Cambria"/>
          <w:sz w:val="24"/>
          <w:szCs w:val="24"/>
        </w:rPr>
        <w:t xml:space="preserve"> Termo, sempre com o envio de avisos </w:t>
      </w:r>
      <w:r w:rsidR="006232EC" w:rsidRPr="006232EC">
        <w:rPr>
          <w:rFonts w:ascii="Candara" w:eastAsia="Cambria" w:hAnsi="Candara" w:cs="Cambria"/>
          <w:sz w:val="24"/>
          <w:szCs w:val="24"/>
        </w:rPr>
        <w:t xml:space="preserve">à </w:t>
      </w:r>
      <w:r w:rsidR="006232EC" w:rsidRPr="006232EC">
        <w:rPr>
          <w:rFonts w:ascii="Candara" w:eastAsia="Cambria" w:hAnsi="Candara" w:cs="Cambria"/>
          <w:b/>
          <w:bCs/>
          <w:sz w:val="24"/>
          <w:szCs w:val="24"/>
        </w:rPr>
        <w:t>Você</w:t>
      </w:r>
      <w:r w:rsidR="006232EC" w:rsidRPr="006232EC">
        <w:rPr>
          <w:rFonts w:ascii="Candara" w:eastAsia="Cambria" w:hAnsi="Candara" w:cs="Cambria"/>
          <w:sz w:val="24"/>
          <w:szCs w:val="24"/>
        </w:rPr>
        <w:t xml:space="preserve">, </w:t>
      </w:r>
      <w:r w:rsidRPr="006232EC">
        <w:rPr>
          <w:rFonts w:ascii="Candara" w:eastAsia="Cambria" w:hAnsi="Candara" w:cs="Cambria"/>
          <w:sz w:val="24"/>
          <w:szCs w:val="24"/>
        </w:rPr>
        <w:t>para ciência, s</w:t>
      </w:r>
      <w:r w:rsidR="00BA3EB1">
        <w:rPr>
          <w:rFonts w:ascii="Candara" w:eastAsia="Cambria" w:hAnsi="Candara" w:cs="Cambria"/>
          <w:sz w:val="24"/>
          <w:szCs w:val="24"/>
        </w:rPr>
        <w:t>em qualquer responsabilização da</w:t>
      </w:r>
      <w:r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Pr="006232EC">
        <w:rPr>
          <w:rFonts w:ascii="Candara" w:eastAsia="Cambria" w:hAnsi="Candara" w:cs="Cambria"/>
          <w:sz w:val="24"/>
          <w:szCs w:val="24"/>
        </w:rPr>
        <w:t>devido a</w:t>
      </w:r>
      <w:r w:rsidR="0064339C" w:rsidRPr="006232EC">
        <w:rPr>
          <w:rFonts w:ascii="Candara" w:eastAsia="Cambria" w:hAnsi="Candara" w:cs="Cambria"/>
          <w:sz w:val="24"/>
          <w:szCs w:val="24"/>
        </w:rPr>
        <w:t xml:space="preserve"> q</w:t>
      </w:r>
      <w:r w:rsidRPr="006232EC">
        <w:rPr>
          <w:rFonts w:ascii="Candara" w:eastAsia="Cambria" w:hAnsi="Candara" w:cs="Cambria"/>
          <w:sz w:val="24"/>
          <w:szCs w:val="24"/>
        </w:rPr>
        <w:t xml:space="preserve">uaisquer modificações efetuadas na </w:t>
      </w:r>
      <w:r w:rsidR="0064339C" w:rsidRPr="006232EC">
        <w:rPr>
          <w:rFonts w:ascii="Candara" w:eastAsia="Cambria" w:hAnsi="Candara" w:cs="Cambria"/>
          <w:sz w:val="24"/>
          <w:szCs w:val="24"/>
        </w:rPr>
        <w:t>P</w:t>
      </w:r>
      <w:r w:rsidRPr="006232EC">
        <w:rPr>
          <w:rFonts w:ascii="Candara" w:eastAsia="Cambria" w:hAnsi="Candara" w:cs="Cambria"/>
          <w:sz w:val="24"/>
          <w:szCs w:val="24"/>
        </w:rPr>
        <w:t xml:space="preserve">lataforma, que entrarão em vigor imediatamente após sua publicação </w:t>
      </w:r>
      <w:r w:rsidRPr="006232EC">
        <w:rPr>
          <w:rFonts w:ascii="Candara" w:eastAsia="Cambria" w:hAnsi="Candara" w:cs="Cambria"/>
          <w:i/>
          <w:sz w:val="24"/>
          <w:szCs w:val="24"/>
        </w:rPr>
        <w:t>online</w:t>
      </w:r>
      <w:r w:rsidRPr="006232EC">
        <w:rPr>
          <w:rFonts w:ascii="Candara" w:eastAsia="Cambria" w:hAnsi="Candara" w:cs="Cambria"/>
          <w:sz w:val="24"/>
          <w:szCs w:val="24"/>
        </w:rPr>
        <w:t>.</w:t>
      </w:r>
    </w:p>
    <w:p w14:paraId="4292703F" w14:textId="06E8F782" w:rsidR="0017117A" w:rsidRPr="006232EC" w:rsidRDefault="0017117A" w:rsidP="006232EC">
      <w:pPr>
        <w:spacing w:after="0" w:line="240" w:lineRule="auto"/>
        <w:jc w:val="both"/>
        <w:rPr>
          <w:rFonts w:ascii="Candara" w:eastAsia="Cambria" w:hAnsi="Candara" w:cs="Cambria"/>
          <w:sz w:val="24"/>
          <w:szCs w:val="24"/>
        </w:rPr>
      </w:pPr>
    </w:p>
    <w:p w14:paraId="6B677DFF" w14:textId="6EB1C866" w:rsidR="00607999" w:rsidRDefault="0017117A" w:rsidP="00607999">
      <w:pPr>
        <w:jc w:val="both"/>
        <w:rPr>
          <w:rFonts w:ascii="Candara" w:hAnsi="Candara"/>
          <w:sz w:val="24"/>
          <w:szCs w:val="24"/>
        </w:rPr>
      </w:pPr>
      <w:r w:rsidRPr="006232EC">
        <w:rPr>
          <w:rFonts w:ascii="Candara" w:hAnsi="Candara" w:cs="Arial"/>
          <w:b/>
          <w:bCs/>
          <w:sz w:val="24"/>
          <w:szCs w:val="24"/>
        </w:rPr>
        <w:t>1.7. Alterações e descontinuidade</w:t>
      </w:r>
      <w:r w:rsidRPr="006232EC">
        <w:rPr>
          <w:rFonts w:ascii="Candara" w:hAnsi="Candara" w:cs="Arial"/>
          <w:sz w:val="24"/>
          <w:szCs w:val="24"/>
        </w:rPr>
        <w:t xml:space="preserve">. </w:t>
      </w:r>
      <w:r w:rsidR="00BA3EB1">
        <w:rPr>
          <w:rFonts w:ascii="Candara" w:hAnsi="Candara"/>
          <w:sz w:val="24"/>
          <w:szCs w:val="24"/>
        </w:rPr>
        <w:t>A</w:t>
      </w:r>
      <w:r w:rsidR="00607999">
        <w:rPr>
          <w:rFonts w:ascii="Candara" w:hAnsi="Candara"/>
          <w:sz w:val="24"/>
          <w:szCs w:val="24"/>
        </w:rPr>
        <w:t xml:space="preserve"> </w:t>
      </w:r>
      <w:proofErr w:type="spellStart"/>
      <w:r w:rsidR="00EA2E11">
        <w:rPr>
          <w:rFonts w:ascii="Candara" w:hAnsi="Candara"/>
          <w:b/>
          <w:sz w:val="24"/>
          <w:szCs w:val="24"/>
        </w:rPr>
        <w:t>NFTerms</w:t>
      </w:r>
      <w:proofErr w:type="spellEnd"/>
      <w:r w:rsidR="00607999" w:rsidRPr="0200B03E">
        <w:rPr>
          <w:rFonts w:ascii="Candara" w:hAnsi="Candara"/>
          <w:sz w:val="24"/>
          <w:szCs w:val="24"/>
        </w:rPr>
        <w:t xml:space="preserve"> poderá, a qualquer momento e a seu exclusivo critério, de acordo com a sua disponibilidade negocial, alterar qualquer aspecto das licenças </w:t>
      </w:r>
      <w:proofErr w:type="spellStart"/>
      <w:r w:rsidR="00607999" w:rsidRPr="0200B03E">
        <w:rPr>
          <w:rFonts w:ascii="Candara" w:hAnsi="Candara"/>
          <w:sz w:val="24"/>
          <w:szCs w:val="24"/>
        </w:rPr>
        <w:t>NFTerms</w:t>
      </w:r>
      <w:proofErr w:type="spellEnd"/>
      <w:r w:rsidR="00607999" w:rsidRPr="0200B03E">
        <w:rPr>
          <w:rFonts w:ascii="Candara" w:hAnsi="Candara"/>
          <w:sz w:val="24"/>
          <w:szCs w:val="24"/>
        </w:rPr>
        <w:t>, bem como suspendê-las, cancelá-las ou descontinuá-las, no todo ou em parte, de forma temporária ou permanente, mediante comunicação aos usuários, sem que isso caracteriza inadimplemento deste Termo ou direito a indenização ou a multa em favor dos utilizadores.</w:t>
      </w:r>
    </w:p>
    <w:p w14:paraId="192D3CEF" w14:textId="6938A979" w:rsidR="00EA43BF" w:rsidRDefault="00EA43BF" w:rsidP="006232EC">
      <w:pPr>
        <w:pStyle w:val="PargrafodaLista"/>
        <w:spacing w:after="0" w:line="240" w:lineRule="auto"/>
        <w:ind w:left="0"/>
        <w:jc w:val="center"/>
        <w:rPr>
          <w:rFonts w:ascii="Candara" w:eastAsia="Cambria" w:hAnsi="Candara" w:cs="Cambria"/>
          <w:b/>
          <w:sz w:val="24"/>
          <w:szCs w:val="24"/>
        </w:rPr>
      </w:pPr>
      <w:r>
        <w:rPr>
          <w:rFonts w:ascii="Candara" w:eastAsia="Cambria" w:hAnsi="Candara" w:cs="Cambria"/>
          <w:b/>
          <w:sz w:val="24"/>
          <w:szCs w:val="24"/>
        </w:rPr>
        <w:lastRenderedPageBreak/>
        <w:t>Capítulo II</w:t>
      </w:r>
    </w:p>
    <w:p w14:paraId="1B3F5F53" w14:textId="3DCA7B3F" w:rsidR="00EA43BF" w:rsidRDefault="00EA43BF" w:rsidP="006232EC">
      <w:pPr>
        <w:pStyle w:val="PargrafodaLista"/>
        <w:spacing w:after="0" w:line="240" w:lineRule="auto"/>
        <w:ind w:left="0"/>
        <w:jc w:val="center"/>
        <w:rPr>
          <w:rFonts w:ascii="Candara" w:eastAsia="Cambria" w:hAnsi="Candara" w:cs="Cambria"/>
          <w:b/>
          <w:sz w:val="24"/>
          <w:szCs w:val="24"/>
        </w:rPr>
      </w:pPr>
      <w:r>
        <w:rPr>
          <w:rFonts w:ascii="Candara" w:eastAsia="Cambria" w:hAnsi="Candara" w:cs="Cambria"/>
          <w:b/>
          <w:sz w:val="24"/>
          <w:szCs w:val="24"/>
        </w:rPr>
        <w:t xml:space="preserve">- LICENÇAS </w:t>
      </w:r>
      <w:proofErr w:type="spellStart"/>
      <w:r>
        <w:rPr>
          <w:rFonts w:ascii="Candara" w:eastAsia="Cambria" w:hAnsi="Candara" w:cs="Cambria"/>
          <w:b/>
          <w:sz w:val="24"/>
          <w:szCs w:val="24"/>
        </w:rPr>
        <w:t>NFTerms</w:t>
      </w:r>
      <w:proofErr w:type="spellEnd"/>
      <w:r>
        <w:rPr>
          <w:rFonts w:ascii="Candara" w:eastAsia="Cambria" w:hAnsi="Candara" w:cs="Cambria"/>
          <w:b/>
          <w:sz w:val="24"/>
          <w:szCs w:val="24"/>
        </w:rPr>
        <w:t xml:space="preserve"> -</w:t>
      </w:r>
    </w:p>
    <w:p w14:paraId="778752C5" w14:textId="77777777" w:rsidR="00EA43BF" w:rsidRDefault="00EA43BF" w:rsidP="006232EC">
      <w:pPr>
        <w:pStyle w:val="PargrafodaLista"/>
        <w:spacing w:after="0" w:line="240" w:lineRule="auto"/>
        <w:ind w:left="0"/>
        <w:jc w:val="center"/>
        <w:rPr>
          <w:rFonts w:ascii="Candara" w:eastAsia="Cambria" w:hAnsi="Candara" w:cs="Cambria"/>
          <w:b/>
          <w:sz w:val="24"/>
          <w:szCs w:val="24"/>
        </w:rPr>
      </w:pPr>
    </w:p>
    <w:p w14:paraId="42C86280" w14:textId="0690B9B2" w:rsidR="00EA43BF" w:rsidRDefault="00EA43BF" w:rsidP="006049BA">
      <w:pPr>
        <w:spacing w:line="276" w:lineRule="auto"/>
        <w:jc w:val="both"/>
        <w:rPr>
          <w:rFonts w:ascii="Candara" w:hAnsi="Candara"/>
          <w:sz w:val="24"/>
          <w:szCs w:val="24"/>
        </w:rPr>
      </w:pPr>
      <w:r>
        <w:rPr>
          <w:rFonts w:ascii="Candara" w:eastAsia="Cambria" w:hAnsi="Candara" w:cs="Cambria"/>
          <w:b/>
          <w:sz w:val="24"/>
          <w:szCs w:val="24"/>
        </w:rPr>
        <w:t>2.1</w:t>
      </w:r>
      <w:r w:rsidRPr="00893598">
        <w:rPr>
          <w:rFonts w:ascii="Candara" w:eastAsia="Cambria" w:hAnsi="Candara" w:cs="Cambria"/>
          <w:b/>
          <w:sz w:val="24"/>
          <w:szCs w:val="24"/>
        </w:rPr>
        <w:t xml:space="preserve">. </w:t>
      </w:r>
      <w:r>
        <w:rPr>
          <w:rFonts w:ascii="Candara" w:eastAsia="Cambria" w:hAnsi="Candara" w:cs="Cambria"/>
          <w:b/>
          <w:sz w:val="24"/>
          <w:szCs w:val="24"/>
        </w:rPr>
        <w:t xml:space="preserve">Licenças </w:t>
      </w:r>
      <w:proofErr w:type="spellStart"/>
      <w:r>
        <w:rPr>
          <w:rFonts w:ascii="Candara" w:eastAsia="Cambria" w:hAnsi="Candara" w:cs="Cambria"/>
          <w:b/>
          <w:sz w:val="24"/>
          <w:szCs w:val="24"/>
        </w:rPr>
        <w:t>NFTerms</w:t>
      </w:r>
      <w:proofErr w:type="spellEnd"/>
      <w:r>
        <w:rPr>
          <w:rFonts w:ascii="Candara" w:eastAsia="Cambria" w:hAnsi="Candara" w:cs="Cambria"/>
          <w:b/>
          <w:sz w:val="24"/>
          <w:szCs w:val="24"/>
        </w:rPr>
        <w:t xml:space="preserve">. </w:t>
      </w:r>
      <w:r w:rsidR="006C4AAF" w:rsidRPr="006C4AAF">
        <w:rPr>
          <w:rFonts w:ascii="Candara" w:eastAsia="Cambria" w:hAnsi="Candara" w:cs="Cambria"/>
          <w:sz w:val="24"/>
          <w:szCs w:val="24"/>
        </w:rPr>
        <w:t xml:space="preserve">As licenças </w:t>
      </w:r>
      <w:proofErr w:type="spellStart"/>
      <w:r w:rsidR="006C4AAF" w:rsidRPr="006C4AAF">
        <w:rPr>
          <w:rFonts w:ascii="Candara" w:eastAsia="Cambria" w:hAnsi="Candara" w:cs="Cambria"/>
          <w:sz w:val="24"/>
          <w:szCs w:val="24"/>
        </w:rPr>
        <w:t>NFTerms</w:t>
      </w:r>
      <w:proofErr w:type="spellEnd"/>
      <w:r w:rsidR="006C4AAF" w:rsidRPr="006C4AAF">
        <w:rPr>
          <w:rFonts w:ascii="Candara" w:eastAsia="Cambria" w:hAnsi="Candara" w:cs="Cambria"/>
          <w:sz w:val="24"/>
          <w:szCs w:val="24"/>
        </w:rPr>
        <w:t xml:space="preserve"> s</w:t>
      </w:r>
      <w:r w:rsidRPr="006C4AAF">
        <w:rPr>
          <w:rFonts w:ascii="Candara" w:hAnsi="Candara"/>
          <w:sz w:val="24"/>
          <w:szCs w:val="24"/>
        </w:rPr>
        <w:t>erão</w:t>
      </w:r>
      <w:r w:rsidR="00635955">
        <w:rPr>
          <w:rFonts w:ascii="Candara" w:hAnsi="Candara"/>
          <w:sz w:val="24"/>
          <w:szCs w:val="24"/>
        </w:rPr>
        <w:t xml:space="preserve"> disponibilizadas por meio de tokens, que representam as </w:t>
      </w:r>
      <w:proofErr w:type="spellStart"/>
      <w:r w:rsidR="00635955">
        <w:rPr>
          <w:rFonts w:ascii="Candara" w:hAnsi="Candara"/>
          <w:sz w:val="24"/>
          <w:szCs w:val="24"/>
        </w:rPr>
        <w:t>NFTs</w:t>
      </w:r>
      <w:proofErr w:type="spellEnd"/>
      <w:r w:rsidRPr="00D239AE">
        <w:rPr>
          <w:rFonts w:ascii="Candara" w:hAnsi="Candara"/>
          <w:sz w:val="24"/>
          <w:szCs w:val="24"/>
        </w:rPr>
        <w:t xml:space="preserve"> das obras dispostas para cessão ou licenc</w:t>
      </w:r>
      <w:r w:rsidR="00E34ED9">
        <w:rPr>
          <w:rFonts w:ascii="Candara" w:hAnsi="Candara"/>
          <w:sz w:val="24"/>
          <w:szCs w:val="24"/>
        </w:rPr>
        <w:t xml:space="preserve">iamento. Neste tipo de licença, </w:t>
      </w:r>
      <w:r w:rsidR="007512A9" w:rsidRPr="007512A9">
        <w:rPr>
          <w:rFonts w:ascii="Candara" w:hAnsi="Candara"/>
          <w:b/>
          <w:sz w:val="24"/>
          <w:szCs w:val="24"/>
        </w:rPr>
        <w:t>Você</w:t>
      </w:r>
      <w:r w:rsidRPr="00D239AE">
        <w:rPr>
          <w:rFonts w:ascii="Candara" w:hAnsi="Candara"/>
          <w:sz w:val="24"/>
          <w:szCs w:val="24"/>
        </w:rPr>
        <w:t xml:space="preserve"> poderá utilizar a obra de todas as formas, cabendo ao autor definir qual tipo de licença </w:t>
      </w:r>
      <w:proofErr w:type="spellStart"/>
      <w:r w:rsidRPr="00D239AE">
        <w:rPr>
          <w:rFonts w:ascii="Candara" w:hAnsi="Candara"/>
          <w:sz w:val="24"/>
          <w:szCs w:val="24"/>
        </w:rPr>
        <w:t>NFTerms</w:t>
      </w:r>
      <w:proofErr w:type="spellEnd"/>
      <w:r w:rsidRPr="00D239AE">
        <w:rPr>
          <w:rFonts w:ascii="Candara" w:hAnsi="Candara"/>
          <w:sz w:val="24"/>
          <w:szCs w:val="24"/>
        </w:rPr>
        <w:t xml:space="preserve"> melhor irá lhe atender. </w:t>
      </w:r>
    </w:p>
    <w:p w14:paraId="0AB8F1E9" w14:textId="083496CF" w:rsidR="00EA43BF" w:rsidRDefault="00EA43BF" w:rsidP="006049BA">
      <w:pPr>
        <w:spacing w:line="276" w:lineRule="auto"/>
        <w:jc w:val="both"/>
        <w:rPr>
          <w:rFonts w:ascii="Candara" w:hAnsi="Candara" w:cs="Times New Roman"/>
          <w:sz w:val="24"/>
          <w:szCs w:val="24"/>
        </w:rPr>
      </w:pPr>
      <w:r>
        <w:rPr>
          <w:rFonts w:ascii="Candara" w:hAnsi="Candara"/>
          <w:b/>
          <w:sz w:val="24"/>
          <w:szCs w:val="24"/>
        </w:rPr>
        <w:t>2.2</w:t>
      </w:r>
      <w:r w:rsidRPr="006C3F68">
        <w:rPr>
          <w:rFonts w:ascii="Candara" w:hAnsi="Candara"/>
          <w:b/>
          <w:sz w:val="24"/>
          <w:szCs w:val="24"/>
        </w:rPr>
        <w:t xml:space="preserve">. </w:t>
      </w:r>
      <w:r>
        <w:rPr>
          <w:rFonts w:ascii="Candara" w:hAnsi="Candara"/>
          <w:b/>
          <w:sz w:val="24"/>
          <w:szCs w:val="24"/>
        </w:rPr>
        <w:t xml:space="preserve">Disponibilidade das licenças </w:t>
      </w:r>
      <w:proofErr w:type="spellStart"/>
      <w:r>
        <w:rPr>
          <w:rFonts w:ascii="Candara" w:hAnsi="Candara"/>
          <w:b/>
          <w:sz w:val="24"/>
          <w:szCs w:val="24"/>
        </w:rPr>
        <w:t>NFTerms</w:t>
      </w:r>
      <w:proofErr w:type="spellEnd"/>
      <w:r>
        <w:rPr>
          <w:rFonts w:ascii="Candara" w:hAnsi="Candara"/>
          <w:b/>
          <w:sz w:val="24"/>
          <w:szCs w:val="24"/>
        </w:rPr>
        <w:t xml:space="preserve">. </w:t>
      </w:r>
      <w:r w:rsidRPr="00EA43BF">
        <w:rPr>
          <w:rFonts w:ascii="Candara" w:hAnsi="Candara" w:cs="Times New Roman"/>
          <w:bCs/>
          <w:sz w:val="24"/>
          <w:szCs w:val="24"/>
        </w:rPr>
        <w:t>A utilização dos conteúdos das licenças é e sempre será gratuita</w:t>
      </w:r>
      <w:r w:rsidRPr="00EA43BF">
        <w:rPr>
          <w:rFonts w:ascii="Candara" w:hAnsi="Candara" w:cs="Times New Roman"/>
          <w:sz w:val="24"/>
          <w:szCs w:val="24"/>
        </w:rPr>
        <w:t>,</w:t>
      </w:r>
      <w:r>
        <w:rPr>
          <w:rFonts w:ascii="Candara" w:hAnsi="Candara" w:cs="Times New Roman"/>
          <w:sz w:val="24"/>
          <w:szCs w:val="24"/>
        </w:rPr>
        <w:t xml:space="preserve"> a</w:t>
      </w:r>
      <w:r w:rsidR="00A523E0">
        <w:rPr>
          <w:rFonts w:ascii="Candara" w:hAnsi="Candara" w:cs="Times New Roman"/>
          <w:sz w:val="24"/>
          <w:szCs w:val="24"/>
        </w:rPr>
        <w:t>ssim como o uso da ferramenta de</w:t>
      </w:r>
      <w:r>
        <w:rPr>
          <w:rFonts w:ascii="Candara" w:hAnsi="Candara" w:cs="Times New Roman"/>
          <w:sz w:val="24"/>
          <w:szCs w:val="24"/>
        </w:rPr>
        <w:t xml:space="preserve"> </w:t>
      </w:r>
      <w:proofErr w:type="spellStart"/>
      <w:r>
        <w:rPr>
          <w:rFonts w:ascii="Candara" w:hAnsi="Candara" w:cs="Times New Roman"/>
          <w:sz w:val="24"/>
          <w:szCs w:val="24"/>
        </w:rPr>
        <w:t>chatbot</w:t>
      </w:r>
      <w:proofErr w:type="spellEnd"/>
      <w:r w:rsidR="00686744">
        <w:rPr>
          <w:rFonts w:ascii="Candara" w:hAnsi="Candara" w:cs="Times New Roman"/>
          <w:sz w:val="24"/>
          <w:szCs w:val="24"/>
        </w:rPr>
        <w:t xml:space="preserve"> e formulários</w:t>
      </w:r>
      <w:r w:rsidR="00341DC7">
        <w:rPr>
          <w:rFonts w:ascii="Candara" w:hAnsi="Candara" w:cs="Times New Roman"/>
          <w:sz w:val="24"/>
          <w:szCs w:val="24"/>
        </w:rPr>
        <w:t>, que ser</w:t>
      </w:r>
      <w:r w:rsidR="00686744">
        <w:rPr>
          <w:rFonts w:ascii="Candara" w:hAnsi="Candara" w:cs="Times New Roman"/>
          <w:sz w:val="24"/>
          <w:szCs w:val="24"/>
        </w:rPr>
        <w:t>ão</w:t>
      </w:r>
      <w:r w:rsidR="00341DC7">
        <w:rPr>
          <w:rFonts w:ascii="Candara" w:hAnsi="Candara" w:cs="Times New Roman"/>
          <w:sz w:val="24"/>
          <w:szCs w:val="24"/>
        </w:rPr>
        <w:t xml:space="preserve">  disponibilizado</w:t>
      </w:r>
      <w:r w:rsidR="00686744">
        <w:rPr>
          <w:rFonts w:ascii="Candara" w:hAnsi="Candara" w:cs="Times New Roman"/>
          <w:sz w:val="24"/>
          <w:szCs w:val="24"/>
        </w:rPr>
        <w:t>s</w:t>
      </w:r>
      <w:r>
        <w:rPr>
          <w:rFonts w:ascii="Candara" w:hAnsi="Candara" w:cs="Times New Roman"/>
          <w:sz w:val="24"/>
          <w:szCs w:val="24"/>
        </w:rPr>
        <w:t xml:space="preserve"> para construção personalizada</w:t>
      </w:r>
      <w:r w:rsidR="00A523E0">
        <w:rPr>
          <w:rFonts w:ascii="Candara" w:hAnsi="Candara" w:cs="Times New Roman"/>
          <w:sz w:val="24"/>
          <w:szCs w:val="24"/>
        </w:rPr>
        <w:t xml:space="preserve"> d</w:t>
      </w:r>
      <w:r w:rsidR="00686744">
        <w:rPr>
          <w:rFonts w:ascii="Candara" w:hAnsi="Candara" w:cs="Times New Roman"/>
          <w:sz w:val="24"/>
          <w:szCs w:val="24"/>
        </w:rPr>
        <w:t>a licença d</w:t>
      </w:r>
      <w:r w:rsidR="00A523E0">
        <w:rPr>
          <w:rFonts w:ascii="Candara" w:hAnsi="Candara" w:cs="Times New Roman"/>
          <w:sz w:val="24"/>
          <w:szCs w:val="24"/>
        </w:rPr>
        <w:t>o NFT</w:t>
      </w:r>
      <w:r>
        <w:rPr>
          <w:rFonts w:ascii="Candara" w:hAnsi="Candara" w:cs="Times New Roman"/>
          <w:sz w:val="24"/>
          <w:szCs w:val="24"/>
        </w:rPr>
        <w:t>. As licenças</w:t>
      </w:r>
      <w:r w:rsidR="00213CB3">
        <w:rPr>
          <w:rFonts w:ascii="Candara" w:hAnsi="Candara" w:cs="Times New Roman"/>
          <w:sz w:val="24"/>
          <w:szCs w:val="24"/>
        </w:rPr>
        <w:t xml:space="preserve"> e demais contratos</w:t>
      </w:r>
      <w:r>
        <w:rPr>
          <w:rFonts w:ascii="Candara" w:hAnsi="Candara" w:cs="Times New Roman"/>
          <w:sz w:val="24"/>
          <w:szCs w:val="24"/>
        </w:rPr>
        <w:t xml:space="preserve"> ficarão disponíveis na plataforma do </w:t>
      </w:r>
      <w:proofErr w:type="spellStart"/>
      <w:r>
        <w:rPr>
          <w:rFonts w:ascii="Candara" w:hAnsi="Candara" w:cs="Times New Roman"/>
          <w:sz w:val="24"/>
          <w:szCs w:val="24"/>
        </w:rPr>
        <w:t>Github</w:t>
      </w:r>
      <w:proofErr w:type="spellEnd"/>
      <w:r>
        <w:rPr>
          <w:rFonts w:ascii="Candara" w:hAnsi="Candara" w:cs="Times New Roman"/>
          <w:sz w:val="24"/>
          <w:szCs w:val="24"/>
        </w:rPr>
        <w:t xml:space="preserve"> </w:t>
      </w:r>
      <w:r w:rsidR="006049BA" w:rsidRPr="00A523E0">
        <w:rPr>
          <w:rFonts w:ascii="Candara" w:hAnsi="Candara" w:cs="Times New Roman"/>
          <w:sz w:val="24"/>
          <w:szCs w:val="24"/>
        </w:rPr>
        <w:t>(</w:t>
      </w:r>
      <w:r w:rsidR="006049BA" w:rsidRPr="006049BA">
        <w:rPr>
          <w:rFonts w:ascii="Candara" w:hAnsi="Candara" w:cs="Times New Roman"/>
          <w:sz w:val="24"/>
          <w:szCs w:val="24"/>
          <w:highlight w:val="yellow"/>
        </w:rPr>
        <w:t>[inserir endereço eletrônico]</w:t>
      </w:r>
      <w:r w:rsidR="006049BA" w:rsidRPr="00A523E0">
        <w:rPr>
          <w:rFonts w:ascii="Candara" w:hAnsi="Candara" w:cs="Times New Roman"/>
          <w:sz w:val="24"/>
          <w:szCs w:val="24"/>
        </w:rPr>
        <w:t>)</w:t>
      </w:r>
      <w:r>
        <w:rPr>
          <w:rFonts w:ascii="Candara" w:hAnsi="Candara" w:cs="Times New Roman"/>
          <w:sz w:val="24"/>
          <w:szCs w:val="24"/>
        </w:rPr>
        <w:t>para construção colaborativa</w:t>
      </w:r>
      <w:r w:rsidR="006049BA">
        <w:rPr>
          <w:rFonts w:ascii="Candara" w:hAnsi="Candara" w:cs="Times New Roman"/>
          <w:sz w:val="24"/>
          <w:szCs w:val="24"/>
        </w:rPr>
        <w:t xml:space="preserve"> </w:t>
      </w:r>
      <w:r>
        <w:rPr>
          <w:rFonts w:ascii="Candara" w:hAnsi="Candara" w:cs="Times New Roman"/>
          <w:sz w:val="24"/>
          <w:szCs w:val="24"/>
        </w:rPr>
        <w:t>com sistema de aprovação</w:t>
      </w:r>
      <w:r w:rsidR="006049BA">
        <w:rPr>
          <w:rFonts w:ascii="Candara" w:hAnsi="Candara" w:cs="Times New Roman"/>
          <w:sz w:val="24"/>
          <w:szCs w:val="24"/>
        </w:rPr>
        <w:t xml:space="preserve">. </w:t>
      </w:r>
    </w:p>
    <w:p w14:paraId="017672D7" w14:textId="0FC6DFAB" w:rsidR="006049BA" w:rsidRDefault="006049BA" w:rsidP="006049BA">
      <w:pPr>
        <w:spacing w:line="276" w:lineRule="auto"/>
        <w:jc w:val="both"/>
        <w:rPr>
          <w:rFonts w:ascii="Candara" w:hAnsi="Candara" w:cs="Times New Roman"/>
          <w:sz w:val="24"/>
          <w:szCs w:val="24"/>
        </w:rPr>
      </w:pPr>
      <w:r w:rsidRPr="006049BA">
        <w:rPr>
          <w:rFonts w:ascii="Candara" w:hAnsi="Candara" w:cs="Times New Roman"/>
          <w:b/>
          <w:sz w:val="24"/>
          <w:szCs w:val="24"/>
        </w:rPr>
        <w:t>2.3. Parâmetros das licenças</w:t>
      </w:r>
      <w:r w:rsidR="00213CB3">
        <w:rPr>
          <w:rFonts w:ascii="Candara" w:hAnsi="Candara" w:cs="Times New Roman"/>
          <w:b/>
          <w:sz w:val="24"/>
          <w:szCs w:val="24"/>
        </w:rPr>
        <w:t xml:space="preserve"> e padrões</w:t>
      </w:r>
      <w:r w:rsidRPr="006049BA">
        <w:rPr>
          <w:rFonts w:ascii="Candara" w:hAnsi="Candara" w:cs="Times New Roman"/>
          <w:b/>
          <w:sz w:val="24"/>
          <w:szCs w:val="24"/>
        </w:rPr>
        <w:t>.</w:t>
      </w:r>
      <w:r w:rsidRPr="006049BA">
        <w:rPr>
          <w:rFonts w:ascii="Candara" w:hAnsi="Candara" w:cs="Times New Roman"/>
          <w:sz w:val="24"/>
          <w:szCs w:val="24"/>
        </w:rPr>
        <w:t xml:space="preserve"> </w:t>
      </w:r>
      <w:r w:rsidR="00F559A8">
        <w:rPr>
          <w:rFonts w:ascii="Candara" w:hAnsi="Candara" w:cs="Times New Roman"/>
          <w:sz w:val="24"/>
          <w:szCs w:val="24"/>
        </w:rPr>
        <w:t>A cessão de titularidade terá um padrão único, enquanto que a</w:t>
      </w:r>
      <w:r w:rsidRPr="00612BE7">
        <w:rPr>
          <w:rFonts w:ascii="Candara" w:hAnsi="Candara" w:cs="Times New Roman"/>
          <w:sz w:val="24"/>
          <w:szCs w:val="24"/>
        </w:rPr>
        <w:t>s licenças</w:t>
      </w:r>
      <w:r>
        <w:rPr>
          <w:rFonts w:ascii="Candara" w:hAnsi="Candara" w:cs="Times New Roman"/>
          <w:sz w:val="24"/>
          <w:szCs w:val="24"/>
        </w:rPr>
        <w:t xml:space="preserve"> </w:t>
      </w:r>
      <w:proofErr w:type="spellStart"/>
      <w:r>
        <w:rPr>
          <w:rFonts w:ascii="Candara" w:hAnsi="Candara" w:cs="Times New Roman"/>
          <w:sz w:val="24"/>
          <w:szCs w:val="24"/>
        </w:rPr>
        <w:t>NFTerms</w:t>
      </w:r>
      <w:proofErr w:type="spellEnd"/>
      <w:r w:rsidRPr="00612BE7">
        <w:rPr>
          <w:rFonts w:ascii="Candara" w:hAnsi="Candara" w:cs="Times New Roman"/>
          <w:sz w:val="24"/>
          <w:szCs w:val="24"/>
        </w:rPr>
        <w:t xml:space="preserve"> tem por base alguns parâmetros variáveis que podem se combinar ou não entre si e estão classificados </w:t>
      </w:r>
      <w:r w:rsidR="00A523E0">
        <w:rPr>
          <w:rFonts w:ascii="Candara" w:hAnsi="Candara" w:cs="Times New Roman"/>
          <w:sz w:val="24"/>
          <w:szCs w:val="24"/>
        </w:rPr>
        <w:t>na forma abaixo</w:t>
      </w:r>
      <w:r w:rsidR="00135D43">
        <w:rPr>
          <w:rFonts w:ascii="Candara" w:hAnsi="Candara" w:cs="Times New Roman"/>
          <w:sz w:val="24"/>
          <w:szCs w:val="24"/>
        </w:rPr>
        <w:t xml:space="preserve"> (para entendimento de cada licença</w:t>
      </w:r>
      <w:r w:rsidR="00F559A8">
        <w:rPr>
          <w:rFonts w:ascii="Candara" w:hAnsi="Candara" w:cs="Times New Roman"/>
          <w:sz w:val="24"/>
          <w:szCs w:val="24"/>
        </w:rPr>
        <w:t xml:space="preserve"> e da cessão</w:t>
      </w:r>
      <w:r w:rsidR="00135D43">
        <w:rPr>
          <w:rFonts w:ascii="Candara" w:hAnsi="Candara" w:cs="Times New Roman"/>
          <w:sz w:val="24"/>
          <w:szCs w:val="24"/>
        </w:rPr>
        <w:t xml:space="preserve">, </w:t>
      </w:r>
      <w:r w:rsidR="00135D43" w:rsidRPr="00135D43">
        <w:rPr>
          <w:rFonts w:ascii="Candara" w:hAnsi="Candara" w:cs="Times New Roman"/>
          <w:sz w:val="24"/>
          <w:szCs w:val="24"/>
          <w:highlight w:val="yellow"/>
        </w:rPr>
        <w:t>clique aqui</w:t>
      </w:r>
      <w:r w:rsidR="00135D43">
        <w:rPr>
          <w:rFonts w:ascii="Candara" w:hAnsi="Candara" w:cs="Times New Roman"/>
          <w:sz w:val="24"/>
          <w:szCs w:val="24"/>
        </w:rPr>
        <w:t>)</w:t>
      </w:r>
      <w:r w:rsidR="00A523E0">
        <w:rPr>
          <w:rFonts w:ascii="Candara" w:hAnsi="Candara" w:cs="Times New Roman"/>
          <w:sz w:val="24"/>
          <w:szCs w:val="24"/>
        </w:rPr>
        <w:t xml:space="preserve">: </w:t>
      </w:r>
    </w:p>
    <w:p w14:paraId="21686768" w14:textId="77777777" w:rsidR="00135D43" w:rsidRPr="001976E5" w:rsidRDefault="00135D43" w:rsidP="00135D43">
      <w:pPr>
        <w:pStyle w:val="PargrafodaLista"/>
        <w:numPr>
          <w:ilvl w:val="0"/>
          <w:numId w:val="25"/>
        </w:numPr>
        <w:spacing w:after="0" w:line="240" w:lineRule="auto"/>
        <w:jc w:val="both"/>
        <w:rPr>
          <w:rFonts w:ascii="Candara" w:hAnsi="Candara" w:cs="Times New Roman"/>
          <w:sz w:val="24"/>
          <w:szCs w:val="24"/>
        </w:rPr>
      </w:pPr>
      <w:r w:rsidRPr="001976E5">
        <w:rPr>
          <w:rFonts w:ascii="Candara" w:hAnsi="Candara" w:cs="Times New Roman"/>
          <w:b/>
          <w:bCs/>
          <w:sz w:val="24"/>
          <w:szCs w:val="24"/>
        </w:rPr>
        <w:t>Quanto ao tipo de NFT</w:t>
      </w:r>
      <w:r w:rsidRPr="001976E5">
        <w:rPr>
          <w:rFonts w:ascii="Candara" w:hAnsi="Candara" w:cs="Times New Roman"/>
          <w:sz w:val="24"/>
          <w:szCs w:val="24"/>
        </w:rPr>
        <w:t xml:space="preserve">: i) Colecionável; </w:t>
      </w:r>
      <w:proofErr w:type="spellStart"/>
      <w:r w:rsidRPr="001976E5">
        <w:rPr>
          <w:rFonts w:ascii="Candara" w:hAnsi="Candara" w:cs="Times New Roman"/>
          <w:sz w:val="24"/>
          <w:szCs w:val="24"/>
        </w:rPr>
        <w:t>ii</w:t>
      </w:r>
      <w:proofErr w:type="spellEnd"/>
      <w:r w:rsidRPr="001976E5">
        <w:rPr>
          <w:rFonts w:ascii="Candara" w:hAnsi="Candara" w:cs="Times New Roman"/>
          <w:sz w:val="24"/>
          <w:szCs w:val="24"/>
        </w:rPr>
        <w:t xml:space="preserve">) Cripto-arte; </w:t>
      </w:r>
    </w:p>
    <w:p w14:paraId="3D53BB27" w14:textId="77777777" w:rsidR="00135D43" w:rsidRPr="001976E5" w:rsidRDefault="00135D43" w:rsidP="00135D43">
      <w:pPr>
        <w:pStyle w:val="PargrafodaLista"/>
        <w:spacing w:after="0" w:line="240" w:lineRule="auto"/>
        <w:ind w:left="1776"/>
        <w:jc w:val="both"/>
        <w:rPr>
          <w:rFonts w:ascii="Candara" w:hAnsi="Candara" w:cs="Times New Roman"/>
          <w:sz w:val="24"/>
          <w:szCs w:val="24"/>
        </w:rPr>
      </w:pPr>
    </w:p>
    <w:p w14:paraId="503F8DC0" w14:textId="216A6C70" w:rsidR="00135D43" w:rsidRPr="001976E5" w:rsidRDefault="00135D43" w:rsidP="00135D43">
      <w:pPr>
        <w:pStyle w:val="PargrafodaLista"/>
        <w:numPr>
          <w:ilvl w:val="0"/>
          <w:numId w:val="25"/>
        </w:numPr>
        <w:spacing w:after="0" w:line="240" w:lineRule="auto"/>
        <w:jc w:val="both"/>
        <w:rPr>
          <w:rFonts w:ascii="Candara" w:hAnsi="Candara" w:cs="Times New Roman"/>
          <w:sz w:val="24"/>
          <w:szCs w:val="24"/>
        </w:rPr>
      </w:pPr>
      <w:r w:rsidRPr="001976E5">
        <w:rPr>
          <w:rFonts w:ascii="Candara" w:hAnsi="Candara" w:cs="Times New Roman"/>
          <w:b/>
          <w:bCs/>
          <w:sz w:val="24"/>
          <w:szCs w:val="24"/>
        </w:rPr>
        <w:t>Quanto à Finalidade</w:t>
      </w:r>
      <w:r w:rsidRPr="001976E5">
        <w:rPr>
          <w:rFonts w:ascii="Candara" w:hAnsi="Candara" w:cs="Times New Roman"/>
          <w:sz w:val="24"/>
          <w:szCs w:val="24"/>
        </w:rPr>
        <w:t xml:space="preserve">: i) Comercial; </w:t>
      </w:r>
      <w:proofErr w:type="spellStart"/>
      <w:r w:rsidRPr="001976E5">
        <w:rPr>
          <w:rFonts w:ascii="Candara" w:hAnsi="Candara" w:cs="Times New Roman"/>
          <w:sz w:val="24"/>
          <w:szCs w:val="24"/>
        </w:rPr>
        <w:t>ii</w:t>
      </w:r>
      <w:proofErr w:type="spellEnd"/>
      <w:r w:rsidRPr="001976E5">
        <w:rPr>
          <w:rFonts w:ascii="Candara" w:hAnsi="Candara" w:cs="Times New Roman"/>
          <w:sz w:val="24"/>
          <w:szCs w:val="24"/>
        </w:rPr>
        <w:t xml:space="preserve">) Pessoal; </w:t>
      </w:r>
      <w:proofErr w:type="spellStart"/>
      <w:r w:rsidRPr="001976E5">
        <w:rPr>
          <w:rFonts w:ascii="Candara" w:hAnsi="Candara" w:cs="Times New Roman"/>
          <w:sz w:val="24"/>
          <w:szCs w:val="24"/>
        </w:rPr>
        <w:t>iii</w:t>
      </w:r>
      <w:proofErr w:type="spellEnd"/>
      <w:r w:rsidRPr="001976E5">
        <w:rPr>
          <w:rFonts w:ascii="Candara" w:hAnsi="Candara" w:cs="Times New Roman"/>
          <w:sz w:val="24"/>
          <w:szCs w:val="24"/>
        </w:rPr>
        <w:t xml:space="preserve">) Acadêmica, cultural, social ou jornalística; </w:t>
      </w:r>
    </w:p>
    <w:p w14:paraId="64DF8247" w14:textId="47C5A86A" w:rsidR="006049BA" w:rsidRPr="00612BE7" w:rsidRDefault="006049BA" w:rsidP="00153651">
      <w:pPr>
        <w:pStyle w:val="PargrafodaLista"/>
        <w:spacing w:after="0" w:line="276" w:lineRule="auto"/>
        <w:ind w:left="1070"/>
        <w:jc w:val="both"/>
        <w:rPr>
          <w:rFonts w:ascii="Candara" w:hAnsi="Candara" w:cs="Times New Roman"/>
          <w:sz w:val="24"/>
          <w:szCs w:val="24"/>
        </w:rPr>
      </w:pPr>
    </w:p>
    <w:p w14:paraId="293E93A3" w14:textId="77777777" w:rsidR="006049BA" w:rsidRPr="00612BE7" w:rsidRDefault="006049BA" w:rsidP="006049BA">
      <w:pPr>
        <w:pStyle w:val="PargrafodaLista"/>
        <w:numPr>
          <w:ilvl w:val="0"/>
          <w:numId w:val="25"/>
        </w:numPr>
        <w:spacing w:after="0" w:line="276" w:lineRule="auto"/>
        <w:jc w:val="both"/>
        <w:rPr>
          <w:rFonts w:ascii="Candara" w:hAnsi="Candara" w:cs="Times New Roman"/>
          <w:sz w:val="24"/>
          <w:szCs w:val="24"/>
        </w:rPr>
      </w:pPr>
      <w:r w:rsidRPr="00612BE7">
        <w:rPr>
          <w:rFonts w:ascii="Candara" w:hAnsi="Candara" w:cs="Times New Roman"/>
          <w:b/>
          <w:bCs/>
          <w:sz w:val="24"/>
          <w:szCs w:val="24"/>
        </w:rPr>
        <w:t>Quanto ao uso</w:t>
      </w:r>
      <w:r w:rsidRPr="00612BE7">
        <w:rPr>
          <w:rFonts w:ascii="Candara" w:hAnsi="Candara" w:cs="Times New Roman"/>
          <w:sz w:val="24"/>
          <w:szCs w:val="24"/>
        </w:rPr>
        <w:t xml:space="preserve">: i) Irrestrito; </w:t>
      </w:r>
      <w:proofErr w:type="spellStart"/>
      <w:r w:rsidRPr="00612BE7">
        <w:rPr>
          <w:rFonts w:ascii="Candara" w:hAnsi="Candara" w:cs="Times New Roman"/>
          <w:sz w:val="24"/>
          <w:szCs w:val="24"/>
        </w:rPr>
        <w:t>ii</w:t>
      </w:r>
      <w:proofErr w:type="spellEnd"/>
      <w:r w:rsidRPr="00612BE7">
        <w:rPr>
          <w:rFonts w:ascii="Candara" w:hAnsi="Candara" w:cs="Times New Roman"/>
          <w:sz w:val="24"/>
          <w:szCs w:val="24"/>
        </w:rPr>
        <w:t xml:space="preserve">) limitado pela licença; </w:t>
      </w:r>
      <w:proofErr w:type="spellStart"/>
      <w:r w:rsidRPr="00612BE7">
        <w:rPr>
          <w:rFonts w:ascii="Candara" w:hAnsi="Candara" w:cs="Times New Roman"/>
          <w:sz w:val="24"/>
          <w:szCs w:val="24"/>
        </w:rPr>
        <w:t>iii</w:t>
      </w:r>
      <w:proofErr w:type="spellEnd"/>
      <w:r w:rsidRPr="00612BE7">
        <w:rPr>
          <w:rFonts w:ascii="Candara" w:hAnsi="Candara" w:cs="Times New Roman"/>
          <w:sz w:val="24"/>
          <w:szCs w:val="24"/>
        </w:rPr>
        <w:t>) limitado.</w:t>
      </w:r>
    </w:p>
    <w:p w14:paraId="60B2AB0E" w14:textId="77777777" w:rsidR="006049BA" w:rsidRPr="00612BE7" w:rsidRDefault="006049BA" w:rsidP="006049BA">
      <w:pPr>
        <w:spacing w:after="0" w:line="276" w:lineRule="auto"/>
        <w:jc w:val="both"/>
        <w:rPr>
          <w:rFonts w:ascii="Candara" w:hAnsi="Candara" w:cs="Times New Roman"/>
          <w:sz w:val="24"/>
          <w:szCs w:val="24"/>
        </w:rPr>
      </w:pPr>
    </w:p>
    <w:p w14:paraId="415925EE" w14:textId="77777777" w:rsidR="006049BA" w:rsidRPr="00612BE7" w:rsidRDefault="006049BA" w:rsidP="006049BA">
      <w:pPr>
        <w:pStyle w:val="PargrafodaLista"/>
        <w:numPr>
          <w:ilvl w:val="0"/>
          <w:numId w:val="25"/>
        </w:numPr>
        <w:spacing w:after="0" w:line="276" w:lineRule="auto"/>
        <w:jc w:val="both"/>
        <w:rPr>
          <w:rFonts w:ascii="Candara" w:hAnsi="Candara" w:cs="Times New Roman"/>
          <w:sz w:val="24"/>
          <w:szCs w:val="24"/>
        </w:rPr>
      </w:pPr>
      <w:r w:rsidRPr="00612BE7">
        <w:rPr>
          <w:rFonts w:ascii="Candara" w:hAnsi="Candara" w:cs="Times New Roman"/>
          <w:b/>
          <w:bCs/>
          <w:sz w:val="24"/>
          <w:szCs w:val="24"/>
        </w:rPr>
        <w:t>Quanto aos Royalties</w:t>
      </w:r>
      <w:r w:rsidRPr="00612BE7">
        <w:rPr>
          <w:rFonts w:ascii="Candara" w:hAnsi="Candara" w:cs="Times New Roman"/>
          <w:sz w:val="24"/>
          <w:szCs w:val="24"/>
        </w:rPr>
        <w:t xml:space="preserve">: i) Pagamento, no caso de revenda de tokens; </w:t>
      </w:r>
      <w:proofErr w:type="spellStart"/>
      <w:r w:rsidRPr="00612BE7">
        <w:rPr>
          <w:rFonts w:ascii="Candara" w:hAnsi="Candara" w:cs="Times New Roman"/>
          <w:sz w:val="24"/>
          <w:szCs w:val="24"/>
        </w:rPr>
        <w:t>ii</w:t>
      </w:r>
      <w:proofErr w:type="spellEnd"/>
      <w:r w:rsidRPr="00612BE7">
        <w:rPr>
          <w:rFonts w:ascii="Candara" w:hAnsi="Candara" w:cs="Times New Roman"/>
          <w:sz w:val="24"/>
          <w:szCs w:val="24"/>
        </w:rPr>
        <w:t xml:space="preserve">) Pagamento, no caso de exploração comercial da Obra; </w:t>
      </w:r>
      <w:proofErr w:type="spellStart"/>
      <w:r w:rsidRPr="00612BE7">
        <w:rPr>
          <w:rFonts w:ascii="Candara" w:hAnsi="Candara" w:cs="Times New Roman"/>
          <w:sz w:val="24"/>
          <w:szCs w:val="24"/>
        </w:rPr>
        <w:t>iii</w:t>
      </w:r>
      <w:proofErr w:type="spellEnd"/>
      <w:r w:rsidRPr="00612BE7">
        <w:rPr>
          <w:rFonts w:ascii="Candara" w:hAnsi="Candara" w:cs="Times New Roman"/>
          <w:sz w:val="24"/>
          <w:szCs w:val="24"/>
        </w:rPr>
        <w:t xml:space="preserve">) Pagamento, em qualquer caso; </w:t>
      </w:r>
      <w:proofErr w:type="spellStart"/>
      <w:r w:rsidRPr="00612BE7">
        <w:rPr>
          <w:rFonts w:ascii="Candara" w:hAnsi="Candara" w:cs="Times New Roman"/>
          <w:sz w:val="24"/>
          <w:szCs w:val="24"/>
        </w:rPr>
        <w:t>iv</w:t>
      </w:r>
      <w:proofErr w:type="spellEnd"/>
      <w:r w:rsidRPr="00612BE7">
        <w:rPr>
          <w:rFonts w:ascii="Candara" w:hAnsi="Candara" w:cs="Times New Roman"/>
          <w:sz w:val="24"/>
          <w:szCs w:val="24"/>
        </w:rPr>
        <w:t>) Royalty-</w:t>
      </w:r>
      <w:proofErr w:type="spellStart"/>
      <w:r w:rsidRPr="00612BE7">
        <w:rPr>
          <w:rFonts w:ascii="Candara" w:hAnsi="Candara" w:cs="Times New Roman"/>
          <w:sz w:val="24"/>
          <w:szCs w:val="24"/>
        </w:rPr>
        <w:t>Free</w:t>
      </w:r>
      <w:proofErr w:type="spellEnd"/>
      <w:r w:rsidRPr="00612BE7">
        <w:rPr>
          <w:rFonts w:ascii="Candara" w:hAnsi="Candara" w:cs="Times New Roman"/>
          <w:sz w:val="24"/>
          <w:szCs w:val="24"/>
        </w:rPr>
        <w:t>.</w:t>
      </w:r>
    </w:p>
    <w:p w14:paraId="1411003E" w14:textId="77777777" w:rsidR="006049BA" w:rsidRPr="00612BE7" w:rsidRDefault="006049BA" w:rsidP="006049BA">
      <w:pPr>
        <w:spacing w:after="0" w:line="276" w:lineRule="auto"/>
        <w:jc w:val="both"/>
        <w:rPr>
          <w:rFonts w:ascii="Candara" w:hAnsi="Candara" w:cs="Times New Roman"/>
          <w:sz w:val="24"/>
          <w:szCs w:val="24"/>
        </w:rPr>
      </w:pPr>
    </w:p>
    <w:p w14:paraId="6B4309C3" w14:textId="77777777" w:rsidR="006049BA" w:rsidRDefault="006049BA" w:rsidP="006049BA">
      <w:pPr>
        <w:pStyle w:val="PargrafodaLista"/>
        <w:numPr>
          <w:ilvl w:val="0"/>
          <w:numId w:val="25"/>
        </w:numPr>
        <w:spacing w:after="0" w:line="276" w:lineRule="auto"/>
        <w:jc w:val="both"/>
        <w:rPr>
          <w:rFonts w:ascii="Candara" w:hAnsi="Candara" w:cs="Times New Roman"/>
          <w:sz w:val="24"/>
          <w:szCs w:val="24"/>
        </w:rPr>
      </w:pPr>
      <w:r w:rsidRPr="00612BE7">
        <w:rPr>
          <w:rFonts w:ascii="Candara" w:hAnsi="Candara" w:cs="Times New Roman"/>
          <w:b/>
          <w:bCs/>
          <w:sz w:val="24"/>
          <w:szCs w:val="24"/>
        </w:rPr>
        <w:t>Quanto aos Créditos ao autor</w:t>
      </w:r>
      <w:r w:rsidRPr="00612BE7">
        <w:rPr>
          <w:rFonts w:ascii="Candara" w:hAnsi="Candara" w:cs="Times New Roman"/>
          <w:sz w:val="24"/>
          <w:szCs w:val="24"/>
        </w:rPr>
        <w:t xml:space="preserve">: i) Atribuição; </w:t>
      </w:r>
      <w:proofErr w:type="spellStart"/>
      <w:r w:rsidRPr="00612BE7">
        <w:rPr>
          <w:rFonts w:ascii="Candara" w:hAnsi="Candara" w:cs="Times New Roman"/>
          <w:sz w:val="24"/>
          <w:szCs w:val="24"/>
        </w:rPr>
        <w:t>ii</w:t>
      </w:r>
      <w:proofErr w:type="spellEnd"/>
      <w:r w:rsidRPr="00612BE7">
        <w:rPr>
          <w:rFonts w:ascii="Candara" w:hAnsi="Candara" w:cs="Times New Roman"/>
          <w:sz w:val="24"/>
          <w:szCs w:val="24"/>
        </w:rPr>
        <w:t>) Não atribuição.</w:t>
      </w:r>
    </w:p>
    <w:p w14:paraId="05DA635F" w14:textId="77777777" w:rsidR="006049BA" w:rsidRPr="00C33658" w:rsidRDefault="006049BA" w:rsidP="006049BA">
      <w:pPr>
        <w:pStyle w:val="PargrafodaLista"/>
        <w:spacing w:line="276" w:lineRule="auto"/>
        <w:rPr>
          <w:rFonts w:ascii="Candara" w:hAnsi="Candara" w:cs="Times New Roman"/>
          <w:b/>
          <w:bCs/>
          <w:sz w:val="24"/>
          <w:szCs w:val="24"/>
        </w:rPr>
      </w:pPr>
    </w:p>
    <w:p w14:paraId="2622EBC9" w14:textId="77777777" w:rsidR="006049BA" w:rsidRPr="00C33658" w:rsidRDefault="006049BA" w:rsidP="006049BA">
      <w:pPr>
        <w:pStyle w:val="PargrafodaLista"/>
        <w:numPr>
          <w:ilvl w:val="0"/>
          <w:numId w:val="25"/>
        </w:numPr>
        <w:spacing w:after="0" w:line="276" w:lineRule="auto"/>
        <w:jc w:val="both"/>
        <w:rPr>
          <w:rFonts w:ascii="Candara" w:hAnsi="Candara" w:cs="Times New Roman"/>
          <w:sz w:val="24"/>
          <w:szCs w:val="24"/>
        </w:rPr>
      </w:pPr>
      <w:r w:rsidRPr="00C33658">
        <w:rPr>
          <w:rFonts w:ascii="Candara" w:hAnsi="Candara" w:cs="Times New Roman"/>
          <w:b/>
          <w:bCs/>
          <w:sz w:val="24"/>
          <w:szCs w:val="24"/>
        </w:rPr>
        <w:t>Quanto ao Nível de raridade</w:t>
      </w:r>
      <w:r>
        <w:rPr>
          <w:rFonts w:ascii="Candara" w:hAnsi="Candara" w:cs="Times New Roman"/>
          <w:b/>
          <w:bCs/>
          <w:sz w:val="24"/>
          <w:szCs w:val="24"/>
        </w:rPr>
        <w:t xml:space="preserve"> (Opcional)</w:t>
      </w:r>
      <w:r w:rsidRPr="00C33658">
        <w:rPr>
          <w:rFonts w:ascii="Candara" w:hAnsi="Candara" w:cs="Times New Roman"/>
          <w:sz w:val="24"/>
          <w:szCs w:val="24"/>
        </w:rPr>
        <w:t xml:space="preserve">: i) Comum - cinza (até 10.000 exemplares) ; </w:t>
      </w:r>
      <w:proofErr w:type="spellStart"/>
      <w:r w:rsidRPr="00C33658">
        <w:rPr>
          <w:rFonts w:ascii="Candara" w:hAnsi="Candara" w:cs="Times New Roman"/>
          <w:sz w:val="24"/>
          <w:szCs w:val="24"/>
        </w:rPr>
        <w:t>ii</w:t>
      </w:r>
      <w:proofErr w:type="spellEnd"/>
      <w:r w:rsidRPr="00C33658">
        <w:rPr>
          <w:rFonts w:ascii="Candara" w:hAnsi="Candara" w:cs="Times New Roman"/>
          <w:sz w:val="24"/>
          <w:szCs w:val="24"/>
        </w:rPr>
        <w:t xml:space="preserve">) Incomum – verde (até 5.000 exemplares); </w:t>
      </w:r>
      <w:proofErr w:type="spellStart"/>
      <w:r w:rsidRPr="00C33658">
        <w:rPr>
          <w:rFonts w:ascii="Candara" w:hAnsi="Candara" w:cs="Times New Roman"/>
          <w:sz w:val="24"/>
          <w:szCs w:val="24"/>
        </w:rPr>
        <w:t>iii</w:t>
      </w:r>
      <w:proofErr w:type="spellEnd"/>
      <w:r w:rsidRPr="00C33658">
        <w:rPr>
          <w:rFonts w:ascii="Candara" w:hAnsi="Candara" w:cs="Times New Roman"/>
          <w:sz w:val="24"/>
          <w:szCs w:val="24"/>
        </w:rPr>
        <w:t xml:space="preserve">) Raro - azul (até 500 exemplares); </w:t>
      </w:r>
      <w:proofErr w:type="spellStart"/>
      <w:r w:rsidRPr="00C33658">
        <w:rPr>
          <w:rFonts w:ascii="Candara" w:hAnsi="Candara" w:cs="Times New Roman"/>
          <w:sz w:val="24"/>
          <w:szCs w:val="24"/>
        </w:rPr>
        <w:t>iv</w:t>
      </w:r>
      <w:proofErr w:type="spellEnd"/>
      <w:r w:rsidRPr="00C33658">
        <w:rPr>
          <w:rFonts w:ascii="Candara" w:hAnsi="Candara" w:cs="Times New Roman"/>
          <w:sz w:val="24"/>
          <w:szCs w:val="24"/>
        </w:rPr>
        <w:t>) Épico - roxo (até 100 exemplares); v) Lendário – laranja (até 10 exemplares); vi) Único – Amarelo (1 exemplar)</w:t>
      </w:r>
    </w:p>
    <w:p w14:paraId="009923F6" w14:textId="77777777" w:rsidR="006049BA" w:rsidRPr="006049BA" w:rsidRDefault="006049BA" w:rsidP="006049BA">
      <w:pPr>
        <w:spacing w:line="276" w:lineRule="auto"/>
        <w:jc w:val="both"/>
        <w:rPr>
          <w:rFonts w:ascii="Candara" w:hAnsi="Candara"/>
          <w:b/>
          <w:sz w:val="24"/>
          <w:szCs w:val="24"/>
        </w:rPr>
      </w:pPr>
    </w:p>
    <w:p w14:paraId="4F93F5C6" w14:textId="4EFF7446" w:rsidR="00EA43BF" w:rsidRDefault="006049BA" w:rsidP="006049BA">
      <w:pPr>
        <w:spacing w:line="276" w:lineRule="auto"/>
        <w:jc w:val="both"/>
        <w:rPr>
          <w:rFonts w:ascii="Candara" w:hAnsi="Candara" w:cs="Times New Roman"/>
          <w:sz w:val="24"/>
          <w:szCs w:val="24"/>
        </w:rPr>
      </w:pPr>
      <w:r>
        <w:rPr>
          <w:rFonts w:ascii="Candara" w:hAnsi="Candara"/>
          <w:b/>
          <w:sz w:val="24"/>
          <w:szCs w:val="24"/>
        </w:rPr>
        <w:t>2.4. Formas de vinculação das licenças</w:t>
      </w:r>
      <w:r w:rsidR="002D7D2C">
        <w:rPr>
          <w:rFonts w:ascii="Candara" w:hAnsi="Candara"/>
          <w:b/>
          <w:sz w:val="24"/>
          <w:szCs w:val="24"/>
        </w:rPr>
        <w:t xml:space="preserve"> ou cessões</w:t>
      </w:r>
      <w:r>
        <w:rPr>
          <w:rFonts w:ascii="Candara" w:hAnsi="Candara"/>
          <w:b/>
          <w:sz w:val="24"/>
          <w:szCs w:val="24"/>
        </w:rPr>
        <w:t xml:space="preserve"> </w:t>
      </w:r>
      <w:proofErr w:type="spellStart"/>
      <w:r>
        <w:rPr>
          <w:rFonts w:ascii="Candara" w:hAnsi="Candara"/>
          <w:b/>
          <w:sz w:val="24"/>
          <w:szCs w:val="24"/>
        </w:rPr>
        <w:t>NFTerms</w:t>
      </w:r>
      <w:proofErr w:type="spellEnd"/>
      <w:r>
        <w:rPr>
          <w:rFonts w:ascii="Candara" w:hAnsi="Candara"/>
          <w:b/>
          <w:sz w:val="24"/>
          <w:szCs w:val="24"/>
        </w:rPr>
        <w:t xml:space="preserve">. </w:t>
      </w:r>
      <w:r>
        <w:rPr>
          <w:rFonts w:ascii="Candara" w:hAnsi="Candara" w:cs="Times New Roman"/>
          <w:sz w:val="24"/>
          <w:szCs w:val="24"/>
        </w:rPr>
        <w:t>R</w:t>
      </w:r>
      <w:r w:rsidRPr="00612BE7">
        <w:rPr>
          <w:rFonts w:ascii="Candara" w:hAnsi="Candara" w:cs="Times New Roman"/>
          <w:sz w:val="24"/>
          <w:szCs w:val="24"/>
        </w:rPr>
        <w:t>ecomendamos algumas formas de vinculação da</w:t>
      </w:r>
      <w:r w:rsidR="002D7D2C">
        <w:rPr>
          <w:rFonts w:ascii="Candara" w:hAnsi="Candara" w:cs="Times New Roman"/>
          <w:sz w:val="24"/>
          <w:szCs w:val="24"/>
        </w:rPr>
        <w:t xml:space="preserve"> cessão ou</w:t>
      </w:r>
      <w:r w:rsidRPr="00612BE7">
        <w:rPr>
          <w:rFonts w:ascii="Candara" w:hAnsi="Candara" w:cs="Times New Roman"/>
          <w:sz w:val="24"/>
          <w:szCs w:val="24"/>
        </w:rPr>
        <w:t xml:space="preserve"> licença aos </w:t>
      </w:r>
      <w:proofErr w:type="spellStart"/>
      <w:r w:rsidRPr="00612BE7">
        <w:rPr>
          <w:rFonts w:ascii="Candara" w:hAnsi="Candara" w:cs="Times New Roman"/>
          <w:sz w:val="24"/>
          <w:szCs w:val="24"/>
        </w:rPr>
        <w:t>NFTs</w:t>
      </w:r>
      <w:proofErr w:type="spellEnd"/>
      <w:r w:rsidRPr="00612BE7">
        <w:rPr>
          <w:rFonts w:ascii="Candara" w:hAnsi="Candara" w:cs="Times New Roman"/>
          <w:sz w:val="24"/>
          <w:szCs w:val="24"/>
        </w:rPr>
        <w:t xml:space="preserve"> e Obras</w:t>
      </w:r>
      <w:r w:rsidR="002D7D2C">
        <w:rPr>
          <w:rFonts w:ascii="Candara" w:hAnsi="Candara" w:cs="Times New Roman"/>
          <w:sz w:val="24"/>
          <w:szCs w:val="24"/>
        </w:rPr>
        <w:t xml:space="preserve"> no momento da criação do seu NFT na plataforma/</w:t>
      </w:r>
      <w:proofErr w:type="spellStart"/>
      <w:r w:rsidR="002D7D2C">
        <w:rPr>
          <w:rFonts w:ascii="Candara" w:hAnsi="Candara" w:cs="Times New Roman"/>
          <w:sz w:val="24"/>
          <w:szCs w:val="24"/>
        </w:rPr>
        <w:t>marketplace</w:t>
      </w:r>
      <w:proofErr w:type="spellEnd"/>
      <w:r w:rsidR="002D7D2C">
        <w:rPr>
          <w:rFonts w:ascii="Candara" w:hAnsi="Candara" w:cs="Times New Roman"/>
          <w:sz w:val="24"/>
          <w:szCs w:val="24"/>
        </w:rPr>
        <w:t xml:space="preserve"> escolhido (geralmente na descrição)</w:t>
      </w:r>
      <w:r w:rsidRPr="00612BE7">
        <w:rPr>
          <w:rFonts w:ascii="Candara" w:hAnsi="Candara" w:cs="Times New Roman"/>
          <w:sz w:val="24"/>
          <w:szCs w:val="24"/>
        </w:rPr>
        <w:t>:</w:t>
      </w:r>
    </w:p>
    <w:p w14:paraId="0A66C149" w14:textId="2D8EF27D" w:rsidR="006049BA" w:rsidRDefault="006049BA" w:rsidP="006049BA">
      <w:pPr>
        <w:spacing w:line="276" w:lineRule="auto"/>
        <w:ind w:left="709"/>
        <w:jc w:val="both"/>
        <w:rPr>
          <w:rFonts w:ascii="Candara" w:hAnsi="Candara" w:cs="Times New Roman"/>
          <w:sz w:val="24"/>
          <w:szCs w:val="24"/>
        </w:rPr>
      </w:pPr>
      <w:r w:rsidRPr="006049BA">
        <w:rPr>
          <w:rFonts w:ascii="Candara" w:hAnsi="Candara"/>
          <w:sz w:val="24"/>
          <w:szCs w:val="24"/>
        </w:rPr>
        <w:t>(i)</w:t>
      </w:r>
      <w:r w:rsidRPr="006049BA">
        <w:rPr>
          <w:rFonts w:ascii="Candara" w:hAnsi="Candara"/>
          <w:b/>
          <w:sz w:val="24"/>
          <w:szCs w:val="24"/>
        </w:rPr>
        <w:t xml:space="preserve"> </w:t>
      </w:r>
      <w:r w:rsidR="002D7D2C">
        <w:rPr>
          <w:rFonts w:ascii="Candara" w:hAnsi="Candara"/>
          <w:bCs/>
          <w:sz w:val="24"/>
          <w:szCs w:val="24"/>
        </w:rPr>
        <w:t xml:space="preserve">Uso das Siglas ou Ícones representativos das licenças variáveis + </w:t>
      </w:r>
      <w:r w:rsidRPr="006049BA">
        <w:rPr>
          <w:rFonts w:ascii="Candara" w:hAnsi="Candara" w:cs="Times New Roman"/>
          <w:sz w:val="24"/>
          <w:szCs w:val="24"/>
        </w:rPr>
        <w:t>Link direcionável (Pá</w:t>
      </w:r>
      <w:r>
        <w:rPr>
          <w:rFonts w:ascii="Candara" w:hAnsi="Candara" w:cs="Times New Roman"/>
          <w:sz w:val="24"/>
          <w:szCs w:val="24"/>
        </w:rPr>
        <w:t xml:space="preserve">gina com </w:t>
      </w:r>
      <w:r w:rsidR="00BF1129">
        <w:rPr>
          <w:rFonts w:ascii="Candara" w:hAnsi="Candara" w:cs="Times New Roman"/>
          <w:sz w:val="24"/>
          <w:szCs w:val="24"/>
        </w:rPr>
        <w:t xml:space="preserve">as Licenças </w:t>
      </w:r>
      <w:proofErr w:type="spellStart"/>
      <w:r w:rsidR="00BF1129">
        <w:rPr>
          <w:rFonts w:ascii="Candara" w:hAnsi="Candara" w:cs="Times New Roman"/>
          <w:sz w:val="24"/>
          <w:szCs w:val="24"/>
        </w:rPr>
        <w:t>NFTerms</w:t>
      </w:r>
      <w:proofErr w:type="spellEnd"/>
      <w:r>
        <w:rPr>
          <w:rFonts w:ascii="Candara" w:hAnsi="Candara" w:cs="Times New Roman"/>
          <w:sz w:val="24"/>
          <w:szCs w:val="24"/>
        </w:rPr>
        <w:t>);</w:t>
      </w:r>
    </w:p>
    <w:p w14:paraId="01E6D6D2" w14:textId="0CE44DF2" w:rsidR="00FA0765" w:rsidRDefault="006049BA" w:rsidP="00FA0765">
      <w:pPr>
        <w:spacing w:line="276" w:lineRule="auto"/>
        <w:ind w:left="709"/>
        <w:jc w:val="both"/>
        <w:rPr>
          <w:rFonts w:ascii="Candara" w:hAnsi="Candara" w:cs="Times New Roman"/>
          <w:sz w:val="24"/>
          <w:szCs w:val="24"/>
        </w:rPr>
      </w:pPr>
      <w:r w:rsidRPr="006049BA">
        <w:rPr>
          <w:rFonts w:ascii="Candara" w:hAnsi="Candara" w:cs="Times New Roman"/>
          <w:sz w:val="24"/>
          <w:szCs w:val="24"/>
        </w:rPr>
        <w:lastRenderedPageBreak/>
        <w:t>(</w:t>
      </w:r>
      <w:proofErr w:type="spellStart"/>
      <w:r w:rsidRPr="006049BA">
        <w:rPr>
          <w:rFonts w:ascii="Candara" w:hAnsi="Candara" w:cs="Times New Roman"/>
          <w:sz w:val="24"/>
          <w:szCs w:val="24"/>
        </w:rPr>
        <w:t>ii</w:t>
      </w:r>
      <w:proofErr w:type="spellEnd"/>
      <w:r w:rsidRPr="006049BA">
        <w:rPr>
          <w:rFonts w:ascii="Candara" w:hAnsi="Candara" w:cs="Times New Roman"/>
          <w:sz w:val="24"/>
          <w:szCs w:val="24"/>
        </w:rPr>
        <w:t>) Holograma (</w:t>
      </w:r>
      <w:r w:rsidR="00BF1129">
        <w:rPr>
          <w:rFonts w:ascii="Candara" w:hAnsi="Candara" w:cs="Times New Roman"/>
          <w:sz w:val="24"/>
          <w:szCs w:val="24"/>
        </w:rPr>
        <w:t>Ícone</w:t>
      </w:r>
      <w:r w:rsidR="00FA0765">
        <w:rPr>
          <w:rFonts w:ascii="Candara" w:hAnsi="Candara" w:cs="Times New Roman"/>
          <w:sz w:val="24"/>
          <w:szCs w:val="24"/>
        </w:rPr>
        <w:t>s</w:t>
      </w:r>
      <w:r w:rsidR="002D7D2C">
        <w:rPr>
          <w:rFonts w:ascii="Candara" w:hAnsi="Candara" w:cs="Times New Roman"/>
          <w:sz w:val="24"/>
          <w:szCs w:val="24"/>
        </w:rPr>
        <w:t xml:space="preserve"> ou Siglas</w:t>
      </w:r>
      <w:r w:rsidR="00BF1129">
        <w:rPr>
          <w:rFonts w:ascii="Candara" w:hAnsi="Candara" w:cs="Times New Roman"/>
          <w:sz w:val="24"/>
          <w:szCs w:val="24"/>
        </w:rPr>
        <w:t xml:space="preserve"> i</w:t>
      </w:r>
      <w:r w:rsidRPr="006049BA">
        <w:rPr>
          <w:rFonts w:ascii="Candara" w:hAnsi="Candara" w:cs="Times New Roman"/>
          <w:sz w:val="24"/>
          <w:szCs w:val="24"/>
        </w:rPr>
        <w:t>ncluso</w:t>
      </w:r>
      <w:r w:rsidR="00FA0765">
        <w:rPr>
          <w:rFonts w:ascii="Candara" w:hAnsi="Candara" w:cs="Times New Roman"/>
          <w:sz w:val="24"/>
          <w:szCs w:val="24"/>
        </w:rPr>
        <w:t>s</w:t>
      </w:r>
      <w:r w:rsidRPr="006049BA">
        <w:rPr>
          <w:rFonts w:ascii="Candara" w:hAnsi="Candara" w:cs="Times New Roman"/>
          <w:sz w:val="24"/>
          <w:szCs w:val="24"/>
        </w:rPr>
        <w:t xml:space="preserve"> na própria obra, quando aplicável)</w:t>
      </w:r>
      <w:r w:rsidR="002D7D2C">
        <w:rPr>
          <w:rFonts w:ascii="Candara" w:hAnsi="Candara" w:cs="Times New Roman"/>
          <w:sz w:val="24"/>
          <w:szCs w:val="24"/>
        </w:rPr>
        <w:t xml:space="preserve"> + </w:t>
      </w:r>
      <w:r w:rsidR="002D7D2C" w:rsidRPr="006049BA">
        <w:rPr>
          <w:rFonts w:ascii="Candara" w:hAnsi="Candara" w:cs="Times New Roman"/>
          <w:sz w:val="24"/>
          <w:szCs w:val="24"/>
        </w:rPr>
        <w:t>Link direcionável (Pá</w:t>
      </w:r>
      <w:r w:rsidR="002D7D2C">
        <w:rPr>
          <w:rFonts w:ascii="Candara" w:hAnsi="Candara" w:cs="Times New Roman"/>
          <w:sz w:val="24"/>
          <w:szCs w:val="24"/>
        </w:rPr>
        <w:t xml:space="preserve">gina com as Licenças </w:t>
      </w:r>
      <w:proofErr w:type="spellStart"/>
      <w:r w:rsidR="002D7D2C">
        <w:rPr>
          <w:rFonts w:ascii="Candara" w:hAnsi="Candara" w:cs="Times New Roman"/>
          <w:sz w:val="24"/>
          <w:szCs w:val="24"/>
        </w:rPr>
        <w:t>NFTerms</w:t>
      </w:r>
      <w:proofErr w:type="spellEnd"/>
      <w:r w:rsidR="002D7D2C">
        <w:rPr>
          <w:rFonts w:ascii="Candara" w:hAnsi="Candara" w:cs="Times New Roman"/>
          <w:sz w:val="24"/>
          <w:szCs w:val="24"/>
        </w:rPr>
        <w:t>)</w:t>
      </w:r>
      <w:r>
        <w:rPr>
          <w:rFonts w:ascii="Candara" w:hAnsi="Candara" w:cs="Times New Roman"/>
          <w:sz w:val="24"/>
          <w:szCs w:val="24"/>
        </w:rPr>
        <w:t>;</w:t>
      </w:r>
    </w:p>
    <w:p w14:paraId="3B4CB696" w14:textId="37E46602" w:rsidR="006049BA" w:rsidRPr="00FA0765" w:rsidRDefault="006049BA" w:rsidP="00FA0765">
      <w:pPr>
        <w:pStyle w:val="PargrafodaLista"/>
        <w:numPr>
          <w:ilvl w:val="0"/>
          <w:numId w:val="7"/>
        </w:numPr>
        <w:spacing w:line="276" w:lineRule="auto"/>
        <w:ind w:hanging="11"/>
        <w:jc w:val="both"/>
        <w:rPr>
          <w:rFonts w:ascii="Candara" w:hAnsi="Candara" w:cs="Times New Roman"/>
          <w:sz w:val="24"/>
          <w:szCs w:val="24"/>
        </w:rPr>
      </w:pPr>
      <w:r w:rsidRPr="00FA0765">
        <w:rPr>
          <w:rFonts w:ascii="Candara" w:hAnsi="Candara" w:cs="Times New Roman"/>
          <w:sz w:val="24"/>
          <w:szCs w:val="24"/>
        </w:rPr>
        <w:t>Marca d’agua (</w:t>
      </w:r>
      <w:r w:rsidR="00BF1129" w:rsidRPr="00FA0765">
        <w:rPr>
          <w:rFonts w:ascii="Candara" w:hAnsi="Candara" w:cs="Times New Roman"/>
          <w:sz w:val="24"/>
          <w:szCs w:val="24"/>
        </w:rPr>
        <w:t>Ícone</w:t>
      </w:r>
      <w:r w:rsidR="00FA0765">
        <w:rPr>
          <w:rFonts w:ascii="Candara" w:hAnsi="Candara" w:cs="Times New Roman"/>
          <w:sz w:val="24"/>
          <w:szCs w:val="24"/>
        </w:rPr>
        <w:t>s</w:t>
      </w:r>
      <w:r w:rsidR="002D7D2C">
        <w:rPr>
          <w:rFonts w:ascii="Candara" w:hAnsi="Candara" w:cs="Times New Roman"/>
          <w:sz w:val="24"/>
          <w:szCs w:val="24"/>
        </w:rPr>
        <w:t xml:space="preserve"> ou Siglas</w:t>
      </w:r>
      <w:r w:rsidR="00BF1129" w:rsidRPr="00FA0765">
        <w:rPr>
          <w:rFonts w:ascii="Candara" w:hAnsi="Candara" w:cs="Times New Roman"/>
          <w:sz w:val="24"/>
          <w:szCs w:val="24"/>
        </w:rPr>
        <w:t xml:space="preserve"> i</w:t>
      </w:r>
      <w:r w:rsidRPr="00FA0765">
        <w:rPr>
          <w:rFonts w:ascii="Candara" w:hAnsi="Candara" w:cs="Times New Roman"/>
          <w:sz w:val="24"/>
          <w:szCs w:val="24"/>
        </w:rPr>
        <w:t>ncluso</w:t>
      </w:r>
      <w:r w:rsidR="00FA0765">
        <w:rPr>
          <w:rFonts w:ascii="Candara" w:hAnsi="Candara" w:cs="Times New Roman"/>
          <w:sz w:val="24"/>
          <w:szCs w:val="24"/>
        </w:rPr>
        <w:t>s</w:t>
      </w:r>
      <w:r w:rsidRPr="00FA0765">
        <w:rPr>
          <w:rFonts w:ascii="Candara" w:hAnsi="Candara" w:cs="Times New Roman"/>
          <w:sz w:val="24"/>
          <w:szCs w:val="24"/>
        </w:rPr>
        <w:t xml:space="preserve"> na própria obra, quando aplicável)</w:t>
      </w:r>
      <w:r w:rsidR="002D7D2C">
        <w:rPr>
          <w:rFonts w:ascii="Candara" w:hAnsi="Candara" w:cs="Times New Roman"/>
          <w:sz w:val="24"/>
          <w:szCs w:val="24"/>
        </w:rPr>
        <w:t xml:space="preserve"> +</w:t>
      </w:r>
      <w:r w:rsidR="002D7D2C" w:rsidRPr="002D7D2C">
        <w:rPr>
          <w:rFonts w:ascii="Candara" w:hAnsi="Candara" w:cs="Times New Roman"/>
          <w:sz w:val="24"/>
          <w:szCs w:val="24"/>
        </w:rPr>
        <w:t xml:space="preserve"> </w:t>
      </w:r>
      <w:r w:rsidR="002D7D2C" w:rsidRPr="006049BA">
        <w:rPr>
          <w:rFonts w:ascii="Candara" w:hAnsi="Candara" w:cs="Times New Roman"/>
          <w:sz w:val="24"/>
          <w:szCs w:val="24"/>
        </w:rPr>
        <w:t>Link direcionável (Pá</w:t>
      </w:r>
      <w:r w:rsidR="002D7D2C">
        <w:rPr>
          <w:rFonts w:ascii="Candara" w:hAnsi="Candara" w:cs="Times New Roman"/>
          <w:sz w:val="24"/>
          <w:szCs w:val="24"/>
        </w:rPr>
        <w:t xml:space="preserve">gina com as Licenças </w:t>
      </w:r>
      <w:proofErr w:type="spellStart"/>
      <w:r w:rsidR="002D7D2C">
        <w:rPr>
          <w:rFonts w:ascii="Candara" w:hAnsi="Candara" w:cs="Times New Roman"/>
          <w:sz w:val="24"/>
          <w:szCs w:val="24"/>
        </w:rPr>
        <w:t>NFTerms</w:t>
      </w:r>
      <w:proofErr w:type="spellEnd"/>
      <w:r w:rsidR="002D7D2C">
        <w:rPr>
          <w:rFonts w:ascii="Candara" w:hAnsi="Candara" w:cs="Times New Roman"/>
          <w:sz w:val="24"/>
          <w:szCs w:val="24"/>
        </w:rPr>
        <w:t>)</w:t>
      </w:r>
      <w:r w:rsidR="00AE6790" w:rsidRPr="00FA0765">
        <w:rPr>
          <w:rFonts w:ascii="Candara" w:hAnsi="Candara" w:cs="Times New Roman"/>
          <w:sz w:val="24"/>
          <w:szCs w:val="24"/>
        </w:rPr>
        <w:t>; ou</w:t>
      </w:r>
    </w:p>
    <w:p w14:paraId="18ED089C" w14:textId="77777777" w:rsidR="006049BA" w:rsidRPr="00612BE7" w:rsidRDefault="006049BA" w:rsidP="006049BA">
      <w:pPr>
        <w:pStyle w:val="PargrafodaLista"/>
        <w:spacing w:line="276" w:lineRule="auto"/>
        <w:ind w:left="709"/>
        <w:jc w:val="both"/>
        <w:rPr>
          <w:rFonts w:ascii="Candara" w:hAnsi="Candara" w:cs="Times New Roman"/>
          <w:sz w:val="24"/>
          <w:szCs w:val="24"/>
        </w:rPr>
      </w:pPr>
    </w:p>
    <w:p w14:paraId="66AB4D4B" w14:textId="0E2EA98A" w:rsidR="002D7D2C" w:rsidRDefault="00FA0765" w:rsidP="002D7D2C">
      <w:pPr>
        <w:pStyle w:val="PargrafodaLista"/>
        <w:numPr>
          <w:ilvl w:val="0"/>
          <w:numId w:val="7"/>
        </w:numPr>
        <w:spacing w:line="276" w:lineRule="auto"/>
        <w:ind w:left="709" w:firstLine="0"/>
        <w:jc w:val="both"/>
        <w:rPr>
          <w:rFonts w:ascii="Candara" w:hAnsi="Candara" w:cs="Times New Roman"/>
          <w:sz w:val="24"/>
          <w:szCs w:val="24"/>
        </w:rPr>
      </w:pPr>
      <w:r w:rsidRPr="00612BE7">
        <w:rPr>
          <w:rFonts w:ascii="Candara" w:hAnsi="Candara" w:cs="Times New Roman"/>
          <w:sz w:val="24"/>
          <w:szCs w:val="24"/>
        </w:rPr>
        <w:t>Texto “Copie e cole”</w:t>
      </w:r>
      <w:r>
        <w:rPr>
          <w:rFonts w:ascii="Candara" w:hAnsi="Candara" w:cs="Times New Roman"/>
          <w:sz w:val="24"/>
          <w:szCs w:val="24"/>
        </w:rPr>
        <w:t xml:space="preserve"> dos </w:t>
      </w:r>
      <w:r w:rsidR="002D7D2C">
        <w:rPr>
          <w:rFonts w:ascii="Candara" w:hAnsi="Candara" w:cs="Times New Roman"/>
          <w:sz w:val="24"/>
          <w:szCs w:val="24"/>
        </w:rPr>
        <w:t>resumos</w:t>
      </w:r>
      <w:r>
        <w:rPr>
          <w:rFonts w:ascii="Candara" w:hAnsi="Candara" w:cs="Times New Roman"/>
          <w:sz w:val="24"/>
          <w:szCs w:val="24"/>
        </w:rPr>
        <w:t xml:space="preserve"> das licenças </w:t>
      </w:r>
      <w:r w:rsidR="002D7D2C">
        <w:rPr>
          <w:rFonts w:ascii="Candara" w:hAnsi="Candara" w:cs="Times New Roman"/>
          <w:sz w:val="24"/>
          <w:szCs w:val="24"/>
        </w:rPr>
        <w:t xml:space="preserve">+ </w:t>
      </w:r>
      <w:r w:rsidR="002D7D2C" w:rsidRPr="006049BA">
        <w:rPr>
          <w:rFonts w:ascii="Candara" w:hAnsi="Candara" w:cs="Times New Roman"/>
          <w:sz w:val="24"/>
          <w:szCs w:val="24"/>
        </w:rPr>
        <w:t>Link direcionável (Pá</w:t>
      </w:r>
      <w:r w:rsidR="002D7D2C">
        <w:rPr>
          <w:rFonts w:ascii="Candara" w:hAnsi="Candara" w:cs="Times New Roman"/>
          <w:sz w:val="24"/>
          <w:szCs w:val="24"/>
        </w:rPr>
        <w:t xml:space="preserve">gina com as Licenças </w:t>
      </w:r>
      <w:proofErr w:type="spellStart"/>
      <w:r w:rsidR="002D7D2C">
        <w:rPr>
          <w:rFonts w:ascii="Candara" w:hAnsi="Candara" w:cs="Times New Roman"/>
          <w:sz w:val="24"/>
          <w:szCs w:val="24"/>
        </w:rPr>
        <w:t>NFTerms</w:t>
      </w:r>
      <w:proofErr w:type="spellEnd"/>
      <w:r w:rsidR="002D7D2C">
        <w:rPr>
          <w:rFonts w:ascii="Candara" w:hAnsi="Candara" w:cs="Times New Roman"/>
          <w:sz w:val="24"/>
          <w:szCs w:val="24"/>
        </w:rPr>
        <w:t>)</w:t>
      </w:r>
    </w:p>
    <w:p w14:paraId="164EA924" w14:textId="77777777" w:rsidR="002D7D2C" w:rsidRPr="002D7D2C" w:rsidRDefault="002D7D2C" w:rsidP="002D7D2C">
      <w:pPr>
        <w:pStyle w:val="PargrafodaLista"/>
        <w:rPr>
          <w:rFonts w:ascii="Candara" w:hAnsi="Candara" w:cs="Times New Roman"/>
          <w:sz w:val="24"/>
          <w:szCs w:val="24"/>
        </w:rPr>
      </w:pPr>
    </w:p>
    <w:p w14:paraId="5B44C9AF" w14:textId="5FD78EC9" w:rsidR="00BF1129" w:rsidRPr="00612BE7" w:rsidRDefault="00BF1129" w:rsidP="006049BA">
      <w:pPr>
        <w:pStyle w:val="PargrafodaLista"/>
        <w:numPr>
          <w:ilvl w:val="0"/>
          <w:numId w:val="7"/>
        </w:numPr>
        <w:spacing w:line="276" w:lineRule="auto"/>
        <w:ind w:left="709" w:firstLine="0"/>
        <w:jc w:val="both"/>
        <w:rPr>
          <w:rFonts w:ascii="Candara" w:hAnsi="Candara" w:cs="Times New Roman"/>
          <w:sz w:val="24"/>
          <w:szCs w:val="24"/>
        </w:rPr>
      </w:pPr>
      <w:r>
        <w:rPr>
          <w:rFonts w:ascii="Candara" w:hAnsi="Candara" w:cs="Times New Roman"/>
          <w:sz w:val="24"/>
          <w:szCs w:val="24"/>
        </w:rPr>
        <w:t>Outras formas, a critério do usuário, desde que fiquem claras as regras escolhidas para a licença</w:t>
      </w:r>
      <w:r w:rsidR="002D7D2C">
        <w:rPr>
          <w:rFonts w:ascii="Candara" w:hAnsi="Candara" w:cs="Times New Roman"/>
          <w:sz w:val="24"/>
          <w:szCs w:val="24"/>
        </w:rPr>
        <w:t xml:space="preserve"> </w:t>
      </w:r>
      <w:proofErr w:type="spellStart"/>
      <w:r w:rsidR="002D7D2C">
        <w:rPr>
          <w:rFonts w:ascii="Candara" w:hAnsi="Candara" w:cs="Times New Roman"/>
          <w:sz w:val="24"/>
          <w:szCs w:val="24"/>
        </w:rPr>
        <w:t>NFTerms</w:t>
      </w:r>
      <w:proofErr w:type="spellEnd"/>
      <w:r>
        <w:rPr>
          <w:rFonts w:ascii="Candara" w:hAnsi="Candara" w:cs="Times New Roman"/>
          <w:sz w:val="24"/>
          <w:szCs w:val="24"/>
        </w:rPr>
        <w:t>.</w:t>
      </w:r>
    </w:p>
    <w:p w14:paraId="04F05479" w14:textId="6E620E7E" w:rsidR="006049BA" w:rsidRPr="00D239AE" w:rsidRDefault="006049BA" w:rsidP="006049BA">
      <w:pPr>
        <w:spacing w:line="276" w:lineRule="auto"/>
        <w:ind w:left="709"/>
        <w:jc w:val="both"/>
        <w:rPr>
          <w:rFonts w:ascii="Candara" w:eastAsia="Candara" w:hAnsi="Candara" w:cs="Candara"/>
          <w:sz w:val="24"/>
          <w:szCs w:val="24"/>
        </w:rPr>
      </w:pPr>
      <w:r w:rsidRPr="006049BA">
        <w:rPr>
          <w:rFonts w:ascii="Candara" w:hAnsi="Candara" w:cs="Times New Roman"/>
          <w:b/>
          <w:sz w:val="24"/>
          <w:szCs w:val="24"/>
        </w:rPr>
        <w:t xml:space="preserve">2.4.1. Licenças </w:t>
      </w:r>
      <w:proofErr w:type="spellStart"/>
      <w:r w:rsidRPr="006049BA">
        <w:rPr>
          <w:rFonts w:ascii="Candara" w:hAnsi="Candara" w:cs="Times New Roman"/>
          <w:b/>
          <w:sz w:val="24"/>
          <w:szCs w:val="24"/>
        </w:rPr>
        <w:t>NFTerms</w:t>
      </w:r>
      <w:proofErr w:type="spellEnd"/>
      <w:r w:rsidRPr="006049BA">
        <w:rPr>
          <w:rFonts w:ascii="Candara" w:hAnsi="Candara" w:cs="Times New Roman"/>
          <w:b/>
          <w:sz w:val="24"/>
          <w:szCs w:val="24"/>
        </w:rPr>
        <w:t xml:space="preserve"> específicas.</w:t>
      </w:r>
      <w:r w:rsidRPr="006049BA">
        <w:rPr>
          <w:rFonts w:ascii="Candara" w:eastAsia="Candara" w:hAnsi="Candara" w:cs="Candara"/>
          <w:sz w:val="24"/>
          <w:szCs w:val="24"/>
        </w:rPr>
        <w:t xml:space="preserve"> </w:t>
      </w:r>
      <w:r w:rsidR="007E2B9B">
        <w:rPr>
          <w:rFonts w:ascii="Candara" w:eastAsia="Candara" w:hAnsi="Candara" w:cs="Candara"/>
          <w:sz w:val="24"/>
          <w:szCs w:val="24"/>
        </w:rPr>
        <w:t xml:space="preserve">Caso </w:t>
      </w:r>
      <w:r w:rsidR="007E2B9B" w:rsidRPr="005A6ECD">
        <w:rPr>
          <w:rFonts w:ascii="Candara" w:eastAsia="Candara" w:hAnsi="Candara" w:cs="Candara"/>
          <w:b/>
          <w:sz w:val="24"/>
          <w:szCs w:val="24"/>
        </w:rPr>
        <w:t>Você</w:t>
      </w:r>
      <w:r w:rsidR="007E2B9B">
        <w:rPr>
          <w:rFonts w:ascii="Candara" w:eastAsia="Candara" w:hAnsi="Candara" w:cs="Candara"/>
          <w:sz w:val="24"/>
          <w:szCs w:val="24"/>
        </w:rPr>
        <w:t xml:space="preserve"> n</w:t>
      </w:r>
      <w:r w:rsidRPr="00612BE7">
        <w:rPr>
          <w:rFonts w:ascii="Candara" w:eastAsia="Candara" w:hAnsi="Candara" w:cs="Candara"/>
          <w:sz w:val="24"/>
          <w:szCs w:val="24"/>
        </w:rPr>
        <w:t>ecessi</w:t>
      </w:r>
      <w:r w:rsidR="007E2B9B">
        <w:rPr>
          <w:rFonts w:ascii="Candara" w:eastAsia="Candara" w:hAnsi="Candara" w:cs="Candara"/>
          <w:sz w:val="24"/>
          <w:szCs w:val="24"/>
        </w:rPr>
        <w:t>te</w:t>
      </w:r>
      <w:r w:rsidRPr="00612BE7">
        <w:rPr>
          <w:rFonts w:ascii="Candara" w:eastAsia="Candara" w:hAnsi="Candara" w:cs="Candara"/>
          <w:sz w:val="24"/>
          <w:szCs w:val="24"/>
        </w:rPr>
        <w:t xml:space="preserve"> de licenças mais específicas, nas quais as </w:t>
      </w:r>
      <w:r w:rsidRPr="006049BA">
        <w:rPr>
          <w:rFonts w:ascii="Candara" w:eastAsia="Candara" w:hAnsi="Candara" w:cs="Candara"/>
          <w:sz w:val="24"/>
          <w:szCs w:val="24"/>
        </w:rPr>
        <w:t xml:space="preserve">licenças </w:t>
      </w:r>
      <w:proofErr w:type="spellStart"/>
      <w:r w:rsidRPr="006049BA">
        <w:rPr>
          <w:rFonts w:ascii="Candara" w:eastAsia="Candara" w:hAnsi="Candara" w:cs="Candara"/>
          <w:sz w:val="24"/>
          <w:szCs w:val="24"/>
        </w:rPr>
        <w:t>NFTerms</w:t>
      </w:r>
      <w:proofErr w:type="spellEnd"/>
      <w:r w:rsidRPr="006049BA">
        <w:rPr>
          <w:rFonts w:ascii="Candara" w:eastAsia="Candara" w:hAnsi="Candara" w:cs="Candara"/>
          <w:sz w:val="24"/>
          <w:szCs w:val="24"/>
        </w:rPr>
        <w:t xml:space="preserve"> </w:t>
      </w:r>
      <w:r w:rsidRPr="00612BE7">
        <w:rPr>
          <w:rFonts w:ascii="Candara" w:eastAsia="Candara" w:hAnsi="Candara" w:cs="Candara"/>
          <w:sz w:val="24"/>
          <w:szCs w:val="24"/>
        </w:rPr>
        <w:t xml:space="preserve">não poderão lhe atender, recomenda-se que procure um especialista para confecção da minuta que preveja a </w:t>
      </w:r>
      <w:r w:rsidR="007E2B9B">
        <w:rPr>
          <w:rFonts w:ascii="Candara" w:eastAsia="Candara" w:hAnsi="Candara" w:cs="Candara"/>
          <w:sz w:val="24"/>
          <w:szCs w:val="24"/>
        </w:rPr>
        <w:t>especificidade da</w:t>
      </w:r>
      <w:r w:rsidRPr="00612BE7">
        <w:rPr>
          <w:rFonts w:ascii="Candara" w:eastAsia="Candara" w:hAnsi="Candara" w:cs="Candara"/>
          <w:sz w:val="24"/>
          <w:szCs w:val="24"/>
        </w:rPr>
        <w:t xml:space="preserve"> demanda. Não recomendamos, em hipótese alguma, a utilização das </w:t>
      </w:r>
      <w:r w:rsidRPr="00D239AE">
        <w:rPr>
          <w:rFonts w:ascii="Candara" w:eastAsia="Candara" w:hAnsi="Candara" w:cs="Candara"/>
          <w:sz w:val="24"/>
          <w:szCs w:val="24"/>
        </w:rPr>
        <w:t xml:space="preserve">licenças </w:t>
      </w:r>
      <w:proofErr w:type="spellStart"/>
      <w:r w:rsidRPr="00D239AE">
        <w:rPr>
          <w:rFonts w:ascii="Candara" w:eastAsia="Candara" w:hAnsi="Candara" w:cs="Candara"/>
          <w:sz w:val="24"/>
          <w:szCs w:val="24"/>
        </w:rPr>
        <w:t>NFTerms</w:t>
      </w:r>
      <w:proofErr w:type="spellEnd"/>
      <w:r w:rsidRPr="00D239AE">
        <w:rPr>
          <w:rFonts w:ascii="Candara" w:eastAsia="Candara" w:hAnsi="Candara" w:cs="Candara"/>
          <w:sz w:val="24"/>
          <w:szCs w:val="24"/>
        </w:rPr>
        <w:t xml:space="preserve"> para determinar operações complexas de licenciamento e cessão de ativos sem consulta prévia a um especialista no assunto. </w:t>
      </w:r>
    </w:p>
    <w:p w14:paraId="00F471D9" w14:textId="2CB96E86" w:rsidR="009748C8" w:rsidRDefault="009748C8" w:rsidP="007B063A">
      <w:pPr>
        <w:pStyle w:val="PargrafodaLista"/>
        <w:spacing w:after="0" w:line="276" w:lineRule="auto"/>
        <w:ind w:left="0"/>
        <w:jc w:val="both"/>
        <w:rPr>
          <w:rFonts w:ascii="Candara" w:eastAsia="Candara" w:hAnsi="Candara" w:cs="Candara"/>
          <w:color w:val="000000" w:themeColor="text1"/>
          <w:sz w:val="24"/>
          <w:szCs w:val="24"/>
        </w:rPr>
      </w:pPr>
      <w:r w:rsidRPr="007B063A">
        <w:rPr>
          <w:rFonts w:ascii="Candara" w:eastAsia="Cambria" w:hAnsi="Candara" w:cs="Cambria"/>
          <w:b/>
          <w:sz w:val="24"/>
          <w:szCs w:val="24"/>
        </w:rPr>
        <w:t xml:space="preserve">2.5. Infraestrutura Operacional. </w:t>
      </w:r>
      <w:r w:rsidRPr="007B063A">
        <w:rPr>
          <w:rFonts w:ascii="Candara" w:eastAsia="Candara" w:hAnsi="Candara" w:cs="Candara"/>
          <w:color w:val="000000" w:themeColor="text1"/>
          <w:sz w:val="24"/>
          <w:szCs w:val="24"/>
        </w:rPr>
        <w:t>A apresentação técnica e os padrões operacionais</w:t>
      </w:r>
      <w:r w:rsidR="007A13C4">
        <w:rPr>
          <w:rFonts w:ascii="Candara" w:eastAsia="Candara" w:hAnsi="Candara" w:cs="Candara"/>
          <w:color w:val="000000" w:themeColor="text1"/>
          <w:sz w:val="24"/>
          <w:szCs w:val="24"/>
        </w:rPr>
        <w:t xml:space="preserve"> de </w:t>
      </w:r>
      <w:proofErr w:type="spellStart"/>
      <w:r w:rsidR="007A13C4">
        <w:rPr>
          <w:rFonts w:ascii="Candara" w:eastAsia="Candara" w:hAnsi="Candara" w:cs="Candara"/>
          <w:color w:val="000000" w:themeColor="text1"/>
          <w:sz w:val="24"/>
          <w:szCs w:val="24"/>
        </w:rPr>
        <w:t>b</w:t>
      </w:r>
      <w:r w:rsidRPr="00612BE7">
        <w:rPr>
          <w:rFonts w:ascii="Candara" w:eastAsia="Candara" w:hAnsi="Candara" w:cs="Candara"/>
          <w:color w:val="000000" w:themeColor="text1"/>
          <w:sz w:val="24"/>
          <w:szCs w:val="24"/>
        </w:rPr>
        <w:t>lockchain</w:t>
      </w:r>
      <w:proofErr w:type="spellEnd"/>
      <w:r w:rsidRPr="00612BE7">
        <w:rPr>
          <w:rFonts w:ascii="Candara" w:eastAsia="Candara" w:hAnsi="Candara" w:cs="Candara"/>
          <w:color w:val="000000" w:themeColor="text1"/>
          <w:sz w:val="24"/>
          <w:szCs w:val="24"/>
        </w:rPr>
        <w:t xml:space="preserve">, assim como o tipo de token adotado são apresentados em documento técnico especifico e disponível </w:t>
      </w:r>
      <w:r>
        <w:rPr>
          <w:rFonts w:ascii="Candara" w:eastAsia="Candara" w:hAnsi="Candara" w:cs="Candara"/>
          <w:color w:val="000000" w:themeColor="text1"/>
          <w:sz w:val="24"/>
          <w:szCs w:val="24"/>
        </w:rPr>
        <w:t>na plataforma/</w:t>
      </w:r>
      <w:proofErr w:type="spellStart"/>
      <w:r>
        <w:rPr>
          <w:rFonts w:ascii="Candara" w:eastAsia="Candara" w:hAnsi="Candara" w:cs="Candara"/>
          <w:color w:val="000000" w:themeColor="text1"/>
          <w:sz w:val="24"/>
          <w:szCs w:val="24"/>
        </w:rPr>
        <w:t>marketplace</w:t>
      </w:r>
      <w:proofErr w:type="spellEnd"/>
      <w:r>
        <w:rPr>
          <w:rFonts w:ascii="Candara" w:eastAsia="Candara" w:hAnsi="Candara" w:cs="Candara"/>
          <w:color w:val="000000" w:themeColor="text1"/>
          <w:sz w:val="24"/>
          <w:szCs w:val="24"/>
        </w:rPr>
        <w:t xml:space="preserve"> escolhido </w:t>
      </w:r>
      <w:r w:rsidR="007B063A">
        <w:rPr>
          <w:rFonts w:ascii="Candara" w:eastAsia="Candara" w:hAnsi="Candara" w:cs="Candara"/>
          <w:color w:val="000000" w:themeColor="text1"/>
          <w:sz w:val="24"/>
          <w:szCs w:val="24"/>
        </w:rPr>
        <w:t xml:space="preserve">por </w:t>
      </w:r>
      <w:r w:rsidR="007B063A" w:rsidRPr="007B063A">
        <w:rPr>
          <w:rFonts w:ascii="Candara" w:eastAsia="Candara" w:hAnsi="Candara" w:cs="Candara"/>
          <w:b/>
          <w:color w:val="000000" w:themeColor="text1"/>
          <w:sz w:val="24"/>
          <w:szCs w:val="24"/>
        </w:rPr>
        <w:t>Você</w:t>
      </w:r>
      <w:r>
        <w:rPr>
          <w:rFonts w:ascii="Candara" w:eastAsia="Candara" w:hAnsi="Candara" w:cs="Candara"/>
          <w:color w:val="000000" w:themeColor="text1"/>
          <w:sz w:val="24"/>
          <w:szCs w:val="24"/>
        </w:rPr>
        <w:t>.</w:t>
      </w:r>
    </w:p>
    <w:p w14:paraId="6CEFEE98" w14:textId="77777777" w:rsidR="007B063A" w:rsidRDefault="007B063A" w:rsidP="007B063A">
      <w:pPr>
        <w:pStyle w:val="PargrafodaLista"/>
        <w:spacing w:after="0" w:line="276" w:lineRule="auto"/>
        <w:ind w:left="0"/>
        <w:jc w:val="both"/>
        <w:rPr>
          <w:rFonts w:ascii="Candara" w:eastAsia="Candara" w:hAnsi="Candara" w:cs="Candara"/>
          <w:color w:val="000000" w:themeColor="text1"/>
          <w:sz w:val="24"/>
          <w:szCs w:val="24"/>
        </w:rPr>
      </w:pPr>
    </w:p>
    <w:p w14:paraId="3CB4785E" w14:textId="2798781A" w:rsidR="007B063A" w:rsidRDefault="007B063A" w:rsidP="007B063A">
      <w:pPr>
        <w:spacing w:line="276" w:lineRule="auto"/>
        <w:ind w:left="709"/>
        <w:jc w:val="both"/>
        <w:rPr>
          <w:rFonts w:ascii="Candara" w:hAnsi="Candara" w:cs="Times New Roman"/>
          <w:sz w:val="24"/>
          <w:szCs w:val="24"/>
        </w:rPr>
      </w:pPr>
      <w:r w:rsidRPr="007B063A">
        <w:rPr>
          <w:rFonts w:ascii="Candara" w:eastAsia="Candara" w:hAnsi="Candara" w:cs="Candara"/>
          <w:b/>
          <w:color w:val="000000" w:themeColor="text1"/>
          <w:sz w:val="24"/>
          <w:szCs w:val="24"/>
        </w:rPr>
        <w:t>2.5.1. Padrões de NFT.</w:t>
      </w:r>
      <w:r>
        <w:rPr>
          <w:rFonts w:ascii="Candara" w:eastAsia="Candara" w:hAnsi="Candara" w:cs="Candara"/>
          <w:color w:val="000000" w:themeColor="text1"/>
          <w:sz w:val="24"/>
          <w:szCs w:val="24"/>
        </w:rPr>
        <w:t xml:space="preserve"> </w:t>
      </w:r>
      <w:r w:rsidRPr="00612BE7">
        <w:rPr>
          <w:rFonts w:ascii="Candara" w:hAnsi="Candara" w:cs="Times New Roman"/>
          <w:sz w:val="24"/>
          <w:szCs w:val="24"/>
        </w:rPr>
        <w:t xml:space="preserve">Os padrões deverão ser utilizados para </w:t>
      </w:r>
      <w:proofErr w:type="spellStart"/>
      <w:r w:rsidRPr="00612BE7">
        <w:rPr>
          <w:rFonts w:ascii="Candara" w:hAnsi="Candara" w:cs="Times New Roman"/>
          <w:sz w:val="24"/>
          <w:szCs w:val="24"/>
        </w:rPr>
        <w:t>NFTs</w:t>
      </w:r>
      <w:proofErr w:type="spellEnd"/>
      <w:r w:rsidRPr="00612BE7">
        <w:rPr>
          <w:rFonts w:ascii="Candara" w:hAnsi="Candara" w:cs="Times New Roman"/>
          <w:sz w:val="24"/>
          <w:szCs w:val="24"/>
        </w:rPr>
        <w:t xml:space="preserve"> disponibilizados em plataformas/</w:t>
      </w:r>
      <w:proofErr w:type="spellStart"/>
      <w:r w:rsidRPr="00612BE7">
        <w:rPr>
          <w:rFonts w:ascii="Candara" w:hAnsi="Candara" w:cs="Times New Roman"/>
          <w:sz w:val="24"/>
          <w:szCs w:val="24"/>
        </w:rPr>
        <w:t>marketplaces</w:t>
      </w:r>
      <w:proofErr w:type="spellEnd"/>
      <w:r w:rsidRPr="00612BE7">
        <w:rPr>
          <w:rFonts w:ascii="Candara" w:hAnsi="Candara" w:cs="Times New Roman"/>
          <w:sz w:val="24"/>
          <w:szCs w:val="24"/>
        </w:rPr>
        <w:t xml:space="preserve"> que permitam a adoção livre de regimes jurídicos para as licenças, não cabendo para </w:t>
      </w:r>
      <w:r w:rsidR="006F5A18">
        <w:rPr>
          <w:rFonts w:ascii="Candara" w:hAnsi="Candara" w:cs="Times New Roman"/>
          <w:sz w:val="24"/>
          <w:szCs w:val="24"/>
        </w:rPr>
        <w:t>os</w:t>
      </w:r>
      <w:r w:rsidRPr="00612BE7">
        <w:rPr>
          <w:rFonts w:ascii="Candara" w:hAnsi="Candara" w:cs="Times New Roman"/>
          <w:sz w:val="24"/>
          <w:szCs w:val="24"/>
        </w:rPr>
        <w:t xml:space="preserve"> que já possuem regras específicas, sendo certo que eventuais limitações das tecnologias poderão dificultar a utilização das </w:t>
      </w:r>
      <w:r w:rsidR="00D33AF3">
        <w:rPr>
          <w:rFonts w:ascii="Candara" w:hAnsi="Candara" w:cs="Times New Roman"/>
          <w:sz w:val="24"/>
          <w:szCs w:val="24"/>
        </w:rPr>
        <w:t xml:space="preserve">licenças </w:t>
      </w:r>
      <w:proofErr w:type="spellStart"/>
      <w:r>
        <w:rPr>
          <w:rFonts w:ascii="Candara" w:hAnsi="Candara" w:cs="Times New Roman"/>
          <w:sz w:val="24"/>
          <w:szCs w:val="24"/>
        </w:rPr>
        <w:t>NFTerms</w:t>
      </w:r>
      <w:proofErr w:type="spellEnd"/>
      <w:r w:rsidRPr="00612BE7">
        <w:rPr>
          <w:rFonts w:ascii="Candara" w:hAnsi="Candara" w:cs="Times New Roman"/>
          <w:sz w:val="24"/>
          <w:szCs w:val="24"/>
        </w:rPr>
        <w:t>.</w:t>
      </w:r>
    </w:p>
    <w:p w14:paraId="22417ABB" w14:textId="2B95A99B" w:rsidR="007B063A" w:rsidRDefault="007B063A" w:rsidP="007B063A">
      <w:pPr>
        <w:spacing w:line="276" w:lineRule="auto"/>
        <w:ind w:left="709"/>
        <w:jc w:val="both"/>
        <w:rPr>
          <w:rFonts w:ascii="Candara" w:hAnsi="Candara" w:cs="Times New Roman"/>
          <w:sz w:val="24"/>
          <w:szCs w:val="24"/>
        </w:rPr>
      </w:pPr>
      <w:r>
        <w:rPr>
          <w:rFonts w:ascii="Candara" w:eastAsia="Cambria" w:hAnsi="Candara" w:cs="Cambria"/>
          <w:b/>
          <w:sz w:val="24"/>
          <w:szCs w:val="24"/>
        </w:rPr>
        <w:t xml:space="preserve">2.5.2. Responsabilidade de Terceiros. </w:t>
      </w:r>
      <w:r w:rsidR="00D33AF3">
        <w:rPr>
          <w:rFonts w:ascii="Candara" w:hAnsi="Candara" w:cs="Times New Roman"/>
          <w:sz w:val="24"/>
          <w:szCs w:val="24"/>
        </w:rPr>
        <w:t>A</w:t>
      </w:r>
      <w:r>
        <w:rPr>
          <w:rFonts w:ascii="Candara" w:hAnsi="Candara" w:cs="Times New Roman"/>
          <w:sz w:val="24"/>
          <w:szCs w:val="24"/>
        </w:rPr>
        <w:t xml:space="preserve"> </w:t>
      </w:r>
      <w:proofErr w:type="spellStart"/>
      <w:r w:rsidR="00EA2E11" w:rsidRPr="00D33AF3">
        <w:rPr>
          <w:rFonts w:ascii="Candara" w:hAnsi="Candara" w:cs="Times New Roman"/>
          <w:b/>
          <w:sz w:val="24"/>
          <w:szCs w:val="24"/>
        </w:rPr>
        <w:t>NFTerms</w:t>
      </w:r>
      <w:proofErr w:type="spellEnd"/>
      <w:r>
        <w:rPr>
          <w:rFonts w:ascii="Candara" w:hAnsi="Candara" w:cs="Times New Roman"/>
          <w:sz w:val="24"/>
          <w:szCs w:val="24"/>
        </w:rPr>
        <w:t xml:space="preserve"> não se responsabiliza por eventuais problemas operacionais de terceiros/plataformas de </w:t>
      </w:r>
      <w:proofErr w:type="spellStart"/>
      <w:r>
        <w:rPr>
          <w:rFonts w:ascii="Candara" w:hAnsi="Candara" w:cs="Times New Roman"/>
          <w:sz w:val="24"/>
          <w:szCs w:val="24"/>
        </w:rPr>
        <w:t>marketplace</w:t>
      </w:r>
      <w:proofErr w:type="spellEnd"/>
      <w:r>
        <w:rPr>
          <w:rFonts w:ascii="Candara" w:hAnsi="Candara" w:cs="Times New Roman"/>
          <w:sz w:val="24"/>
          <w:szCs w:val="24"/>
        </w:rPr>
        <w:t>, em função de eventuais dificuldades na utilização dos padrões</w:t>
      </w:r>
      <w:r w:rsidR="00D33AF3">
        <w:rPr>
          <w:rFonts w:ascii="Candara" w:hAnsi="Candara" w:cs="Times New Roman"/>
          <w:sz w:val="24"/>
          <w:szCs w:val="24"/>
        </w:rPr>
        <w:t xml:space="preserve"> das licenças</w:t>
      </w:r>
      <w:r>
        <w:rPr>
          <w:rFonts w:ascii="Candara" w:hAnsi="Candara" w:cs="Times New Roman"/>
          <w:sz w:val="24"/>
          <w:szCs w:val="24"/>
        </w:rPr>
        <w:t xml:space="preserve"> </w:t>
      </w:r>
      <w:proofErr w:type="spellStart"/>
      <w:r>
        <w:rPr>
          <w:rFonts w:ascii="Candara" w:hAnsi="Candara" w:cs="Times New Roman"/>
          <w:sz w:val="24"/>
          <w:szCs w:val="24"/>
        </w:rPr>
        <w:t>NFTerms</w:t>
      </w:r>
      <w:proofErr w:type="spellEnd"/>
      <w:r>
        <w:rPr>
          <w:rFonts w:ascii="Candara" w:hAnsi="Candara" w:cs="Times New Roman"/>
          <w:sz w:val="24"/>
          <w:szCs w:val="24"/>
        </w:rPr>
        <w:t>.</w:t>
      </w:r>
    </w:p>
    <w:p w14:paraId="4BA1370D" w14:textId="5E2ACFD6" w:rsidR="007B063A" w:rsidRDefault="007B063A" w:rsidP="009748C8">
      <w:pPr>
        <w:pStyle w:val="PargrafodaLista"/>
        <w:spacing w:after="0" w:line="240" w:lineRule="auto"/>
        <w:ind w:left="0"/>
        <w:jc w:val="both"/>
        <w:rPr>
          <w:rFonts w:ascii="Candara" w:eastAsia="Cambria" w:hAnsi="Candara" w:cs="Cambria"/>
          <w:b/>
          <w:sz w:val="24"/>
          <w:szCs w:val="24"/>
        </w:rPr>
      </w:pPr>
    </w:p>
    <w:p w14:paraId="35914BD7" w14:textId="627891AA" w:rsidR="0049654C" w:rsidRDefault="0053273D" w:rsidP="006232EC">
      <w:pPr>
        <w:pStyle w:val="PargrafodaLista"/>
        <w:spacing w:after="0" w:line="240" w:lineRule="auto"/>
        <w:ind w:left="0"/>
        <w:jc w:val="center"/>
        <w:rPr>
          <w:rFonts w:ascii="Candara" w:eastAsia="Cambria" w:hAnsi="Candara" w:cs="Cambria"/>
          <w:b/>
          <w:sz w:val="24"/>
          <w:szCs w:val="24"/>
        </w:rPr>
      </w:pPr>
      <w:r>
        <w:rPr>
          <w:rFonts w:ascii="Candara" w:eastAsia="Cambria" w:hAnsi="Candara" w:cs="Cambria"/>
          <w:b/>
          <w:sz w:val="24"/>
          <w:szCs w:val="24"/>
        </w:rPr>
        <w:t>Capítulo II</w:t>
      </w:r>
      <w:r w:rsidR="006049BA">
        <w:rPr>
          <w:rFonts w:ascii="Candara" w:eastAsia="Cambria" w:hAnsi="Candara" w:cs="Cambria"/>
          <w:b/>
          <w:sz w:val="24"/>
          <w:szCs w:val="24"/>
        </w:rPr>
        <w:t>I</w:t>
      </w:r>
      <w:r>
        <w:rPr>
          <w:rFonts w:ascii="Candara" w:eastAsia="Cambria" w:hAnsi="Candara" w:cs="Cambria"/>
          <w:b/>
          <w:sz w:val="24"/>
          <w:szCs w:val="24"/>
        </w:rPr>
        <w:t xml:space="preserve"> </w:t>
      </w:r>
    </w:p>
    <w:p w14:paraId="00000027" w14:textId="2217452F" w:rsidR="003D31A6" w:rsidRPr="006232EC" w:rsidRDefault="006232EC" w:rsidP="006232EC">
      <w:pPr>
        <w:pStyle w:val="PargrafodaLista"/>
        <w:spacing w:after="0" w:line="240" w:lineRule="auto"/>
        <w:ind w:left="0"/>
        <w:jc w:val="center"/>
        <w:rPr>
          <w:rFonts w:ascii="Candara" w:eastAsia="Cambria" w:hAnsi="Candara" w:cs="Cambria"/>
          <w:b/>
          <w:sz w:val="24"/>
          <w:szCs w:val="24"/>
        </w:rPr>
      </w:pPr>
      <w:r w:rsidRPr="006232EC">
        <w:rPr>
          <w:rFonts w:ascii="Candara" w:eastAsia="Cambria" w:hAnsi="Candara" w:cs="Cambria"/>
          <w:b/>
          <w:sz w:val="24"/>
          <w:szCs w:val="24"/>
        </w:rPr>
        <w:t xml:space="preserve">- </w:t>
      </w:r>
      <w:r w:rsidR="002F736C" w:rsidRPr="006232EC">
        <w:rPr>
          <w:rFonts w:ascii="Candara" w:eastAsia="Cambria" w:hAnsi="Candara" w:cs="Cambria"/>
          <w:b/>
          <w:sz w:val="24"/>
          <w:szCs w:val="24"/>
        </w:rPr>
        <w:t>MODO DE UTILIZAÇÃO</w:t>
      </w:r>
      <w:r w:rsidRPr="006232EC">
        <w:rPr>
          <w:rFonts w:ascii="Candara" w:eastAsia="Cambria" w:hAnsi="Candara" w:cs="Cambria"/>
          <w:b/>
          <w:sz w:val="24"/>
          <w:szCs w:val="24"/>
        </w:rPr>
        <w:t xml:space="preserve"> -</w:t>
      </w:r>
    </w:p>
    <w:p w14:paraId="00000028" w14:textId="77777777" w:rsidR="003D31A6" w:rsidRPr="006232EC" w:rsidRDefault="003D31A6" w:rsidP="00596B67">
      <w:pPr>
        <w:spacing w:after="0" w:line="276" w:lineRule="auto"/>
        <w:jc w:val="both"/>
        <w:rPr>
          <w:rFonts w:ascii="Candara" w:eastAsia="Cambria" w:hAnsi="Candara" w:cs="Cambria"/>
          <w:sz w:val="24"/>
          <w:szCs w:val="24"/>
        </w:rPr>
      </w:pPr>
    </w:p>
    <w:p w14:paraId="6B0EEA41" w14:textId="593A5FDC" w:rsidR="00C40620" w:rsidRPr="006232EC" w:rsidRDefault="006049BA" w:rsidP="00596B67">
      <w:pPr>
        <w:spacing w:after="0" w:line="276" w:lineRule="auto"/>
        <w:jc w:val="both"/>
        <w:rPr>
          <w:rFonts w:ascii="Candara" w:hAnsi="Candara" w:cs="Arial"/>
          <w:spacing w:val="3"/>
          <w:sz w:val="24"/>
          <w:szCs w:val="24"/>
        </w:rPr>
      </w:pPr>
      <w:r>
        <w:rPr>
          <w:rFonts w:ascii="Candara" w:eastAsia="Cambria" w:hAnsi="Candara" w:cs="Cambria"/>
          <w:b/>
          <w:bCs/>
          <w:sz w:val="24"/>
          <w:szCs w:val="24"/>
        </w:rPr>
        <w:t>3</w:t>
      </w:r>
      <w:r w:rsidR="002F736C" w:rsidRPr="00BC1CC8">
        <w:rPr>
          <w:rFonts w:ascii="Candara" w:eastAsia="Cambria" w:hAnsi="Candara" w:cs="Cambria"/>
          <w:b/>
          <w:bCs/>
          <w:sz w:val="24"/>
          <w:szCs w:val="24"/>
        </w:rPr>
        <w:t xml:space="preserve">.1. </w:t>
      </w:r>
      <w:r w:rsidR="00C40620" w:rsidRPr="00BC1CC8">
        <w:rPr>
          <w:rFonts w:ascii="Candara" w:eastAsia="Cambria" w:hAnsi="Candara" w:cs="Cambria"/>
          <w:b/>
          <w:bCs/>
          <w:sz w:val="24"/>
          <w:szCs w:val="24"/>
        </w:rPr>
        <w:t>Cadastro</w:t>
      </w:r>
      <w:r w:rsidR="002F736C" w:rsidRPr="00BC1CC8">
        <w:rPr>
          <w:rFonts w:ascii="Candara" w:eastAsia="Cambria" w:hAnsi="Candara" w:cs="Cambria"/>
          <w:sz w:val="24"/>
          <w:szCs w:val="24"/>
        </w:rPr>
        <w:t xml:space="preserve">. </w:t>
      </w:r>
      <w:r w:rsidR="0064339C" w:rsidRPr="00BC1CC8">
        <w:rPr>
          <w:rFonts w:ascii="Candara" w:hAnsi="Candara" w:cs="Arial"/>
          <w:spacing w:val="3"/>
          <w:sz w:val="24"/>
          <w:szCs w:val="24"/>
        </w:rPr>
        <w:t>A Plataforma denominad</w:t>
      </w:r>
      <w:r w:rsidR="00C40620" w:rsidRPr="00BC1CC8">
        <w:rPr>
          <w:rFonts w:ascii="Candara" w:hAnsi="Candara" w:cs="Arial"/>
          <w:spacing w:val="3"/>
          <w:sz w:val="24"/>
          <w:szCs w:val="24"/>
        </w:rPr>
        <w:t>a</w:t>
      </w:r>
      <w:r w:rsidR="0064339C" w:rsidRPr="00BC1CC8">
        <w:rPr>
          <w:rFonts w:ascii="Candara" w:hAnsi="Candara" w:cs="Arial"/>
          <w:spacing w:val="3"/>
          <w:sz w:val="24"/>
          <w:szCs w:val="24"/>
        </w:rPr>
        <w:t xml:space="preserve"> </w:t>
      </w:r>
      <w:proofErr w:type="spellStart"/>
      <w:r w:rsidR="00EA2E11">
        <w:rPr>
          <w:rFonts w:ascii="Candara" w:hAnsi="Candara" w:cs="Arial"/>
          <w:b/>
          <w:bCs/>
          <w:spacing w:val="3"/>
          <w:sz w:val="24"/>
          <w:szCs w:val="24"/>
        </w:rPr>
        <w:t>NFTerms</w:t>
      </w:r>
      <w:proofErr w:type="spellEnd"/>
      <w:r w:rsidR="0064339C" w:rsidRPr="00BC1CC8">
        <w:rPr>
          <w:rFonts w:ascii="Candara" w:hAnsi="Candara" w:cs="Arial"/>
          <w:spacing w:val="3"/>
          <w:sz w:val="24"/>
          <w:szCs w:val="24"/>
        </w:rPr>
        <w:t xml:space="preserve"> ficará disponível </w:t>
      </w:r>
      <w:r w:rsidR="00B5631F" w:rsidRPr="00BC1CC8">
        <w:rPr>
          <w:rFonts w:ascii="Candara" w:hAnsi="Candara" w:cs="Arial"/>
          <w:spacing w:val="3"/>
          <w:sz w:val="24"/>
          <w:szCs w:val="24"/>
        </w:rPr>
        <w:t xml:space="preserve">para </w:t>
      </w:r>
      <w:r w:rsidR="006232EC" w:rsidRPr="00BC1CC8">
        <w:rPr>
          <w:rFonts w:ascii="Candara" w:hAnsi="Candara" w:cs="Arial"/>
          <w:b/>
          <w:bCs/>
          <w:spacing w:val="3"/>
          <w:sz w:val="24"/>
          <w:szCs w:val="24"/>
        </w:rPr>
        <w:t xml:space="preserve">Você </w:t>
      </w:r>
      <w:r w:rsidR="00BC1CC8" w:rsidRPr="00BC1CC8">
        <w:rPr>
          <w:rFonts w:ascii="Candara" w:hAnsi="Candara"/>
          <w:spacing w:val="-2"/>
          <w:sz w:val="24"/>
          <w:szCs w:val="24"/>
        </w:rPr>
        <w:t xml:space="preserve">via Internet por meio do site </w:t>
      </w:r>
      <w:r w:rsidR="00213CB3">
        <w:rPr>
          <w:rFonts w:ascii="Candara" w:hAnsi="Candara"/>
          <w:spacing w:val="-2"/>
          <w:sz w:val="24"/>
          <w:szCs w:val="24"/>
        </w:rPr>
        <w:t>www.fcm.law/</w:t>
      </w:r>
      <w:proofErr w:type="spellStart"/>
      <w:r w:rsidR="00213CB3">
        <w:rPr>
          <w:rFonts w:ascii="Candara" w:hAnsi="Candara"/>
          <w:spacing w:val="-2"/>
          <w:sz w:val="24"/>
          <w:szCs w:val="24"/>
        </w:rPr>
        <w:t>nfterms</w:t>
      </w:r>
      <w:proofErr w:type="spellEnd"/>
      <w:r w:rsidR="0064339C" w:rsidRPr="00BC1CC8">
        <w:rPr>
          <w:rFonts w:ascii="Candara" w:hAnsi="Candara" w:cs="Arial"/>
          <w:spacing w:val="3"/>
          <w:sz w:val="24"/>
          <w:szCs w:val="24"/>
        </w:rPr>
        <w:t>.</w:t>
      </w:r>
      <w:r w:rsidR="0064339C" w:rsidRPr="006232EC">
        <w:rPr>
          <w:rFonts w:ascii="Candara" w:hAnsi="Candara" w:cs="Arial"/>
          <w:spacing w:val="3"/>
          <w:sz w:val="24"/>
          <w:szCs w:val="24"/>
        </w:rPr>
        <w:t xml:space="preserve"> Após </w:t>
      </w:r>
      <w:r w:rsidR="00C40620" w:rsidRPr="006232EC">
        <w:rPr>
          <w:rFonts w:ascii="Candara" w:hAnsi="Candara" w:cs="Arial"/>
          <w:spacing w:val="3"/>
          <w:sz w:val="24"/>
          <w:szCs w:val="24"/>
        </w:rPr>
        <w:t>essa etapa</w:t>
      </w:r>
      <w:r w:rsidR="0064339C" w:rsidRPr="006232EC">
        <w:rPr>
          <w:rFonts w:ascii="Candara" w:hAnsi="Candara" w:cs="Arial"/>
          <w:spacing w:val="3"/>
          <w:sz w:val="24"/>
          <w:szCs w:val="24"/>
        </w:rPr>
        <w:t xml:space="preserve">, </w:t>
      </w:r>
      <w:r w:rsidR="006232EC">
        <w:rPr>
          <w:rFonts w:ascii="Candara" w:hAnsi="Candara" w:cs="Arial"/>
          <w:b/>
          <w:bCs/>
          <w:spacing w:val="3"/>
          <w:sz w:val="24"/>
          <w:szCs w:val="24"/>
        </w:rPr>
        <w:t xml:space="preserve">Você </w:t>
      </w:r>
      <w:r w:rsidR="0064339C" w:rsidRPr="006232EC">
        <w:rPr>
          <w:rFonts w:ascii="Candara" w:hAnsi="Candara" w:cs="Arial"/>
          <w:spacing w:val="3"/>
          <w:sz w:val="24"/>
          <w:szCs w:val="24"/>
        </w:rPr>
        <w:t xml:space="preserve">se </w:t>
      </w:r>
      <w:r w:rsidR="00B5631F" w:rsidRPr="006232EC">
        <w:rPr>
          <w:rFonts w:ascii="Candara" w:hAnsi="Candara" w:cs="Arial"/>
          <w:spacing w:val="3"/>
          <w:sz w:val="24"/>
          <w:szCs w:val="24"/>
        </w:rPr>
        <w:t>cadastrará,</w:t>
      </w:r>
      <w:r w:rsidR="0064339C" w:rsidRPr="006232EC">
        <w:rPr>
          <w:rFonts w:ascii="Candara" w:hAnsi="Candara" w:cs="Arial"/>
          <w:spacing w:val="3"/>
          <w:sz w:val="24"/>
          <w:szCs w:val="24"/>
        </w:rPr>
        <w:t xml:space="preserve"> </w:t>
      </w:r>
      <w:r w:rsidR="00C40620" w:rsidRPr="006232EC">
        <w:rPr>
          <w:rFonts w:ascii="Candara" w:hAnsi="Candara" w:cs="Arial"/>
          <w:spacing w:val="3"/>
          <w:sz w:val="24"/>
          <w:szCs w:val="24"/>
        </w:rPr>
        <w:t>c</w:t>
      </w:r>
      <w:r w:rsidR="0064339C" w:rsidRPr="006232EC">
        <w:rPr>
          <w:rFonts w:ascii="Candara" w:hAnsi="Candara" w:cs="Arial"/>
          <w:spacing w:val="3"/>
          <w:sz w:val="24"/>
          <w:szCs w:val="24"/>
        </w:rPr>
        <w:t>oloca</w:t>
      </w:r>
      <w:r w:rsidR="00B5631F" w:rsidRPr="006232EC">
        <w:rPr>
          <w:rFonts w:ascii="Candara" w:hAnsi="Candara" w:cs="Arial"/>
          <w:spacing w:val="3"/>
          <w:sz w:val="24"/>
          <w:szCs w:val="24"/>
        </w:rPr>
        <w:t>ndo</w:t>
      </w:r>
      <w:r w:rsidR="0064339C" w:rsidRPr="006232EC">
        <w:rPr>
          <w:rFonts w:ascii="Candara" w:hAnsi="Candara" w:cs="Arial"/>
          <w:spacing w:val="3"/>
          <w:sz w:val="24"/>
          <w:szCs w:val="24"/>
        </w:rPr>
        <w:t xml:space="preserve"> as informações necessárias para o uso, tais como: </w:t>
      </w:r>
      <w:r w:rsidR="00595922" w:rsidRPr="006232EC">
        <w:rPr>
          <w:rFonts w:ascii="Candara" w:hAnsi="Candara" w:cs="Arial"/>
          <w:spacing w:val="3"/>
          <w:sz w:val="24"/>
          <w:szCs w:val="24"/>
        </w:rPr>
        <w:t xml:space="preserve">nome, </w:t>
      </w:r>
      <w:r w:rsidR="008661E9">
        <w:rPr>
          <w:rFonts w:ascii="Candara" w:hAnsi="Candara" w:cs="Arial"/>
          <w:spacing w:val="3"/>
          <w:sz w:val="24"/>
          <w:szCs w:val="24"/>
        </w:rPr>
        <w:t xml:space="preserve">sobrenome, </w:t>
      </w:r>
      <w:r w:rsidR="00595922" w:rsidRPr="006232EC">
        <w:rPr>
          <w:rFonts w:ascii="Candara" w:hAnsi="Candara" w:cs="Arial"/>
          <w:spacing w:val="3"/>
          <w:sz w:val="24"/>
          <w:szCs w:val="24"/>
        </w:rPr>
        <w:t>e-mail,</w:t>
      </w:r>
      <w:r w:rsidR="008661E9">
        <w:rPr>
          <w:rFonts w:ascii="Candara" w:hAnsi="Candara" w:cs="Arial"/>
          <w:spacing w:val="3"/>
          <w:sz w:val="24"/>
          <w:szCs w:val="24"/>
        </w:rPr>
        <w:t xml:space="preserve"> endereço, documento de identidade,</w:t>
      </w:r>
      <w:r w:rsidR="00595922" w:rsidRPr="006232EC">
        <w:rPr>
          <w:rFonts w:ascii="Candara" w:hAnsi="Candara" w:cs="Arial"/>
          <w:spacing w:val="3"/>
          <w:sz w:val="24"/>
          <w:szCs w:val="24"/>
        </w:rPr>
        <w:t xml:space="preserve"> telefone</w:t>
      </w:r>
      <w:r w:rsidR="00C40620" w:rsidRPr="006232EC">
        <w:rPr>
          <w:rFonts w:ascii="Candara" w:hAnsi="Candara" w:cs="Arial"/>
          <w:spacing w:val="3"/>
          <w:sz w:val="24"/>
          <w:szCs w:val="24"/>
        </w:rPr>
        <w:t xml:space="preserve"> e senha</w:t>
      </w:r>
      <w:r w:rsidR="00B5631F" w:rsidRPr="006232EC">
        <w:rPr>
          <w:rFonts w:ascii="Candara" w:hAnsi="Candara" w:cs="Arial"/>
          <w:spacing w:val="3"/>
          <w:sz w:val="24"/>
          <w:szCs w:val="24"/>
        </w:rPr>
        <w:t>.</w:t>
      </w:r>
      <w:r w:rsidR="006232EC">
        <w:rPr>
          <w:rFonts w:ascii="Candara" w:hAnsi="Candara" w:cs="Arial"/>
          <w:spacing w:val="3"/>
          <w:sz w:val="24"/>
          <w:szCs w:val="24"/>
        </w:rPr>
        <w:t xml:space="preserve"> </w:t>
      </w:r>
    </w:p>
    <w:p w14:paraId="786419C9" w14:textId="333E2709" w:rsidR="00DF36A3" w:rsidRPr="006232EC" w:rsidRDefault="00DF36A3" w:rsidP="00596B67">
      <w:pPr>
        <w:spacing w:after="0" w:line="276" w:lineRule="auto"/>
        <w:jc w:val="both"/>
        <w:rPr>
          <w:rFonts w:ascii="Candara" w:hAnsi="Candara" w:cs="Arial"/>
          <w:spacing w:val="3"/>
          <w:sz w:val="24"/>
          <w:szCs w:val="24"/>
        </w:rPr>
      </w:pPr>
    </w:p>
    <w:p w14:paraId="00000029" w14:textId="396FF49B" w:rsidR="003D31A6" w:rsidRPr="006232EC" w:rsidRDefault="006049BA" w:rsidP="00596B67">
      <w:pPr>
        <w:spacing w:after="0" w:line="276" w:lineRule="auto"/>
        <w:jc w:val="both"/>
        <w:rPr>
          <w:rFonts w:ascii="Candara" w:hAnsi="Candara" w:cs="Arial"/>
          <w:spacing w:val="3"/>
          <w:sz w:val="24"/>
          <w:szCs w:val="24"/>
        </w:rPr>
      </w:pPr>
      <w:r>
        <w:rPr>
          <w:rFonts w:ascii="Candara" w:hAnsi="Candara" w:cs="Arial"/>
          <w:b/>
          <w:bCs/>
          <w:spacing w:val="3"/>
          <w:sz w:val="24"/>
          <w:szCs w:val="24"/>
        </w:rPr>
        <w:t>3</w:t>
      </w:r>
      <w:r w:rsidR="00C40620" w:rsidRPr="006232EC">
        <w:rPr>
          <w:rFonts w:ascii="Candara" w:hAnsi="Candara" w:cs="Arial"/>
          <w:b/>
          <w:bCs/>
          <w:spacing w:val="3"/>
          <w:sz w:val="24"/>
          <w:szCs w:val="24"/>
        </w:rPr>
        <w:t>.2.  Dinâmica.</w:t>
      </w:r>
      <w:r w:rsidR="00C40620" w:rsidRPr="006232EC">
        <w:rPr>
          <w:rFonts w:ascii="Candara" w:hAnsi="Candara" w:cs="Arial"/>
          <w:spacing w:val="3"/>
          <w:sz w:val="24"/>
          <w:szCs w:val="24"/>
        </w:rPr>
        <w:t xml:space="preserve"> </w:t>
      </w:r>
      <w:r w:rsidR="006232EC">
        <w:rPr>
          <w:rFonts w:ascii="Candara" w:hAnsi="Candara" w:cs="Arial"/>
          <w:spacing w:val="3"/>
          <w:sz w:val="24"/>
          <w:szCs w:val="24"/>
        </w:rPr>
        <w:t>A</w:t>
      </w:r>
      <w:r w:rsidR="00C40620" w:rsidRPr="006232EC">
        <w:rPr>
          <w:rFonts w:ascii="Candara" w:hAnsi="Candara" w:cs="Arial"/>
          <w:spacing w:val="3"/>
          <w:sz w:val="24"/>
          <w:szCs w:val="24"/>
        </w:rPr>
        <w:t xml:space="preserve">pós </w:t>
      </w:r>
      <w:r w:rsidR="006232EC">
        <w:rPr>
          <w:rFonts w:ascii="Candara" w:hAnsi="Candara" w:cs="Arial"/>
          <w:b/>
          <w:bCs/>
          <w:spacing w:val="3"/>
          <w:sz w:val="24"/>
          <w:szCs w:val="24"/>
        </w:rPr>
        <w:t xml:space="preserve">Você </w:t>
      </w:r>
      <w:r w:rsidR="00C40620" w:rsidRPr="006232EC">
        <w:rPr>
          <w:rFonts w:ascii="Candara" w:hAnsi="Candara" w:cs="Arial"/>
          <w:spacing w:val="3"/>
          <w:sz w:val="24"/>
          <w:szCs w:val="24"/>
        </w:rPr>
        <w:t>realiza</w:t>
      </w:r>
      <w:r w:rsidR="006232EC">
        <w:rPr>
          <w:rFonts w:ascii="Candara" w:hAnsi="Candara" w:cs="Arial"/>
          <w:spacing w:val="3"/>
          <w:sz w:val="24"/>
          <w:szCs w:val="24"/>
        </w:rPr>
        <w:t>r</w:t>
      </w:r>
      <w:r w:rsidR="00C40620" w:rsidRPr="006232EC">
        <w:rPr>
          <w:rFonts w:ascii="Candara" w:hAnsi="Candara" w:cs="Arial"/>
          <w:spacing w:val="3"/>
          <w:sz w:val="24"/>
          <w:szCs w:val="24"/>
        </w:rPr>
        <w:t xml:space="preserve"> o Cadastro, terá acesso à </w:t>
      </w:r>
      <w:r w:rsidR="00600BD1" w:rsidRPr="00AC2171">
        <w:rPr>
          <w:rFonts w:ascii="Candara" w:eastAsia="Times New Roman" w:hAnsi="Candara" w:cs="Times New Roman"/>
          <w:bCs/>
          <w:sz w:val="24"/>
          <w:szCs w:val="24"/>
        </w:rPr>
        <w:t>Plataforma</w:t>
      </w:r>
      <w:r w:rsidR="00600BD1">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00C40620" w:rsidRPr="006232EC">
        <w:rPr>
          <w:rFonts w:ascii="Candara" w:hAnsi="Candara" w:cs="Arial"/>
          <w:b/>
          <w:bCs/>
          <w:spacing w:val="3"/>
          <w:sz w:val="24"/>
          <w:szCs w:val="24"/>
        </w:rPr>
        <w:t xml:space="preserve">, </w:t>
      </w:r>
      <w:r w:rsidR="008661E9">
        <w:rPr>
          <w:rFonts w:ascii="Candara" w:hAnsi="Candara" w:cs="Arial"/>
          <w:spacing w:val="3"/>
          <w:sz w:val="24"/>
          <w:szCs w:val="24"/>
        </w:rPr>
        <w:t xml:space="preserve">que oferece o acesso </w:t>
      </w:r>
      <w:r w:rsidR="00D006EA">
        <w:rPr>
          <w:rFonts w:ascii="Candara" w:hAnsi="Candara" w:cs="Arial"/>
          <w:spacing w:val="3"/>
          <w:sz w:val="24"/>
          <w:szCs w:val="24"/>
        </w:rPr>
        <w:t>às</w:t>
      </w:r>
      <w:r w:rsidR="004A2D87">
        <w:rPr>
          <w:rFonts w:ascii="Candara" w:hAnsi="Candara" w:cs="Arial"/>
          <w:spacing w:val="3"/>
          <w:sz w:val="24"/>
          <w:szCs w:val="24"/>
        </w:rPr>
        <w:t xml:space="preserve"> licenças </w:t>
      </w:r>
      <w:proofErr w:type="spellStart"/>
      <w:r w:rsidR="004A2D87">
        <w:rPr>
          <w:rFonts w:ascii="Candara" w:hAnsi="Candara" w:cs="Arial"/>
          <w:spacing w:val="3"/>
          <w:sz w:val="24"/>
          <w:szCs w:val="24"/>
        </w:rPr>
        <w:t>NFTerms</w:t>
      </w:r>
      <w:proofErr w:type="spellEnd"/>
      <w:r w:rsidR="008661E9">
        <w:rPr>
          <w:rFonts w:ascii="Candara" w:hAnsi="Candara" w:cs="Arial"/>
          <w:spacing w:val="3"/>
          <w:sz w:val="24"/>
          <w:szCs w:val="24"/>
        </w:rPr>
        <w:t xml:space="preserve">, por meio de </w:t>
      </w:r>
      <w:r w:rsidR="00225B33">
        <w:rPr>
          <w:rFonts w:ascii="Candara" w:hAnsi="Candara" w:cs="Arial"/>
          <w:spacing w:val="3"/>
          <w:sz w:val="24"/>
          <w:szCs w:val="24"/>
        </w:rPr>
        <w:t>aquisição</w:t>
      </w:r>
      <w:r w:rsidR="008661E9">
        <w:rPr>
          <w:rFonts w:ascii="Candara" w:hAnsi="Candara" w:cs="Arial"/>
          <w:spacing w:val="3"/>
          <w:sz w:val="24"/>
          <w:szCs w:val="24"/>
        </w:rPr>
        <w:t>, a qual é condicionada as regras</w:t>
      </w:r>
      <w:r w:rsidR="004A2D87">
        <w:rPr>
          <w:rFonts w:ascii="Candara" w:hAnsi="Candara" w:cs="Arial"/>
          <w:spacing w:val="3"/>
          <w:sz w:val="24"/>
          <w:szCs w:val="24"/>
        </w:rPr>
        <w:t xml:space="preserve"> e condições estabelecidas neste Termo</w:t>
      </w:r>
      <w:r w:rsidR="008661E9">
        <w:rPr>
          <w:rFonts w:ascii="Candara" w:hAnsi="Candara" w:cs="Arial"/>
          <w:spacing w:val="3"/>
          <w:sz w:val="24"/>
          <w:szCs w:val="24"/>
        </w:rPr>
        <w:t xml:space="preserve">,  proporcionando benefícios aos usuários adquirentes. </w:t>
      </w:r>
      <w:r w:rsidR="00C40620" w:rsidRPr="006232EC">
        <w:rPr>
          <w:rFonts w:ascii="Candara" w:hAnsi="Candara" w:cs="Arial"/>
          <w:spacing w:val="3"/>
          <w:sz w:val="24"/>
          <w:szCs w:val="24"/>
        </w:rPr>
        <w:t xml:space="preserve"> </w:t>
      </w:r>
    </w:p>
    <w:p w14:paraId="6AE3ABD5" w14:textId="3B43F467" w:rsidR="00595922" w:rsidRPr="006232EC" w:rsidRDefault="00595922" w:rsidP="00596B67">
      <w:pPr>
        <w:spacing w:after="0" w:line="276" w:lineRule="auto"/>
        <w:jc w:val="both"/>
        <w:rPr>
          <w:rFonts w:ascii="Candara" w:hAnsi="Candara" w:cs="Arial"/>
          <w:spacing w:val="3"/>
          <w:sz w:val="24"/>
          <w:szCs w:val="24"/>
        </w:rPr>
      </w:pPr>
    </w:p>
    <w:p w14:paraId="3903EE28" w14:textId="1FB18A26" w:rsidR="00595922" w:rsidRPr="007425AD" w:rsidRDefault="006049BA" w:rsidP="00596B67">
      <w:pPr>
        <w:spacing w:after="0" w:line="276" w:lineRule="auto"/>
        <w:ind w:left="709"/>
        <w:jc w:val="both"/>
        <w:rPr>
          <w:rFonts w:ascii="Candara" w:eastAsia="Cambria" w:hAnsi="Candara" w:cs="Cambria"/>
          <w:sz w:val="24"/>
          <w:szCs w:val="24"/>
        </w:rPr>
      </w:pPr>
      <w:r>
        <w:rPr>
          <w:rFonts w:ascii="Candara" w:hAnsi="Candara" w:cs="Arial"/>
          <w:b/>
          <w:bCs/>
          <w:spacing w:val="3"/>
          <w:sz w:val="24"/>
          <w:szCs w:val="24"/>
        </w:rPr>
        <w:t>3</w:t>
      </w:r>
      <w:r w:rsidR="00595922" w:rsidRPr="006232EC">
        <w:rPr>
          <w:rFonts w:ascii="Candara" w:hAnsi="Candara" w:cs="Arial"/>
          <w:b/>
          <w:bCs/>
          <w:spacing w:val="3"/>
          <w:sz w:val="24"/>
          <w:szCs w:val="24"/>
        </w:rPr>
        <w:t xml:space="preserve">.2.1. </w:t>
      </w:r>
      <w:r w:rsidR="007425AD">
        <w:rPr>
          <w:rFonts w:ascii="Candara" w:hAnsi="Candara" w:cs="Arial"/>
          <w:b/>
          <w:bCs/>
          <w:spacing w:val="3"/>
          <w:sz w:val="24"/>
          <w:szCs w:val="24"/>
        </w:rPr>
        <w:t>Comunicação</w:t>
      </w:r>
      <w:r w:rsidR="00595922" w:rsidRPr="006232EC">
        <w:rPr>
          <w:rFonts w:ascii="Candara" w:hAnsi="Candara" w:cs="Arial"/>
          <w:b/>
          <w:bCs/>
          <w:spacing w:val="3"/>
          <w:sz w:val="24"/>
          <w:szCs w:val="24"/>
        </w:rPr>
        <w:t xml:space="preserve">. </w:t>
      </w:r>
      <w:r w:rsidR="00595922" w:rsidRPr="006232EC">
        <w:rPr>
          <w:rFonts w:ascii="Candara" w:hAnsi="Candara" w:cs="Arial"/>
          <w:spacing w:val="3"/>
          <w:sz w:val="24"/>
          <w:szCs w:val="24"/>
        </w:rPr>
        <w:t>A</w:t>
      </w:r>
      <w:r w:rsidR="007425AD">
        <w:rPr>
          <w:rFonts w:ascii="Candara" w:hAnsi="Candara" w:cs="Arial"/>
          <w:spacing w:val="3"/>
          <w:sz w:val="24"/>
          <w:szCs w:val="24"/>
        </w:rPr>
        <w:t xml:space="preserve">s notificações e comunicação entre </w:t>
      </w:r>
      <w:r w:rsidR="007425AD">
        <w:rPr>
          <w:rFonts w:ascii="Candara" w:hAnsi="Candara" w:cs="Arial"/>
          <w:b/>
          <w:bCs/>
          <w:spacing w:val="3"/>
          <w:sz w:val="24"/>
          <w:szCs w:val="24"/>
        </w:rPr>
        <w:t xml:space="preserve">Você </w:t>
      </w:r>
      <w:r w:rsidR="007425AD">
        <w:rPr>
          <w:rFonts w:ascii="Candara" w:hAnsi="Candara" w:cs="Arial"/>
          <w:spacing w:val="3"/>
          <w:sz w:val="24"/>
          <w:szCs w:val="24"/>
        </w:rPr>
        <w:t xml:space="preserve">e a </w:t>
      </w:r>
      <w:r w:rsidR="00600BD1" w:rsidRPr="00AC2171">
        <w:rPr>
          <w:rFonts w:ascii="Candara" w:eastAsia="Times New Roman" w:hAnsi="Candara" w:cs="Times New Roman"/>
          <w:bCs/>
          <w:sz w:val="24"/>
          <w:szCs w:val="24"/>
        </w:rPr>
        <w:t>Plataforma</w:t>
      </w:r>
      <w:r w:rsidR="00600BD1">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007425AD">
        <w:rPr>
          <w:rFonts w:ascii="Candara" w:hAnsi="Candara" w:cs="Arial"/>
          <w:b/>
          <w:bCs/>
          <w:spacing w:val="3"/>
          <w:sz w:val="24"/>
          <w:szCs w:val="24"/>
        </w:rPr>
        <w:t xml:space="preserve"> </w:t>
      </w:r>
      <w:r w:rsidR="007425AD">
        <w:rPr>
          <w:rFonts w:ascii="Candara" w:hAnsi="Candara" w:cs="Arial"/>
          <w:spacing w:val="3"/>
          <w:sz w:val="24"/>
          <w:szCs w:val="24"/>
        </w:rPr>
        <w:t xml:space="preserve">será realizada pelo e-mail cadastrado por </w:t>
      </w:r>
      <w:r w:rsidR="007425AD">
        <w:rPr>
          <w:rFonts w:ascii="Candara" w:hAnsi="Candara" w:cs="Arial"/>
          <w:b/>
          <w:bCs/>
          <w:spacing w:val="3"/>
          <w:sz w:val="24"/>
          <w:szCs w:val="24"/>
        </w:rPr>
        <w:t>Você</w:t>
      </w:r>
      <w:r w:rsidR="007425AD">
        <w:rPr>
          <w:rFonts w:ascii="Candara" w:hAnsi="Candara" w:cs="Arial"/>
          <w:spacing w:val="3"/>
          <w:sz w:val="24"/>
          <w:szCs w:val="24"/>
        </w:rPr>
        <w:t xml:space="preserve"> </w:t>
      </w:r>
      <w:r w:rsidR="00144395">
        <w:rPr>
          <w:rFonts w:ascii="Candara" w:hAnsi="Candara" w:cs="Arial"/>
          <w:spacing w:val="3"/>
          <w:sz w:val="24"/>
          <w:szCs w:val="24"/>
        </w:rPr>
        <w:t xml:space="preserve">e </w:t>
      </w:r>
      <w:proofErr w:type="spellStart"/>
      <w:r w:rsidR="007425AD" w:rsidRPr="4C360470">
        <w:rPr>
          <w:rFonts w:ascii="Candara" w:hAnsi="Candara" w:cs="Arial"/>
          <w:i/>
          <w:iCs/>
          <w:spacing w:val="3"/>
          <w:sz w:val="24"/>
          <w:szCs w:val="24"/>
        </w:rPr>
        <w:t>push</w:t>
      </w:r>
      <w:proofErr w:type="spellEnd"/>
      <w:r w:rsidR="007425AD" w:rsidRPr="4C360470">
        <w:rPr>
          <w:rFonts w:ascii="Candara" w:hAnsi="Candara" w:cs="Arial"/>
          <w:i/>
          <w:iCs/>
          <w:spacing w:val="3"/>
          <w:sz w:val="24"/>
          <w:szCs w:val="24"/>
        </w:rPr>
        <w:t xml:space="preserve"> </w:t>
      </w:r>
      <w:proofErr w:type="spellStart"/>
      <w:r w:rsidR="007425AD" w:rsidRPr="4C360470">
        <w:rPr>
          <w:rFonts w:ascii="Candara" w:hAnsi="Candara" w:cs="Arial"/>
          <w:i/>
          <w:iCs/>
          <w:spacing w:val="3"/>
          <w:sz w:val="24"/>
          <w:szCs w:val="24"/>
        </w:rPr>
        <w:t>notification</w:t>
      </w:r>
      <w:proofErr w:type="spellEnd"/>
      <w:r w:rsidR="00A507BB">
        <w:rPr>
          <w:rFonts w:ascii="Candara" w:hAnsi="Candara" w:cs="Arial"/>
          <w:spacing w:val="3"/>
          <w:sz w:val="24"/>
          <w:szCs w:val="24"/>
        </w:rPr>
        <w:t>.</w:t>
      </w:r>
    </w:p>
    <w:p w14:paraId="0000002A" w14:textId="77777777" w:rsidR="003D31A6" w:rsidRDefault="002F736C" w:rsidP="00596B67">
      <w:pPr>
        <w:spacing w:after="0" w:line="276" w:lineRule="auto"/>
        <w:jc w:val="both"/>
        <w:rPr>
          <w:rFonts w:ascii="Candara" w:eastAsia="Cambria" w:hAnsi="Candara" w:cs="Cambria"/>
          <w:sz w:val="24"/>
          <w:szCs w:val="24"/>
        </w:rPr>
      </w:pPr>
      <w:r w:rsidRPr="006232EC">
        <w:rPr>
          <w:rFonts w:ascii="Candara" w:eastAsia="Cambria" w:hAnsi="Candara" w:cs="Cambria"/>
          <w:sz w:val="24"/>
          <w:szCs w:val="24"/>
        </w:rPr>
        <w:t xml:space="preserve"> </w:t>
      </w:r>
    </w:p>
    <w:p w14:paraId="0000002B" w14:textId="5419698E" w:rsidR="003D31A6" w:rsidRPr="006232EC" w:rsidRDefault="006049BA" w:rsidP="00596B67">
      <w:pPr>
        <w:spacing w:after="0" w:line="276" w:lineRule="auto"/>
        <w:jc w:val="both"/>
        <w:rPr>
          <w:rFonts w:ascii="Candara" w:eastAsia="Cambria" w:hAnsi="Candara" w:cs="Cambria"/>
          <w:sz w:val="24"/>
          <w:szCs w:val="24"/>
        </w:rPr>
      </w:pPr>
      <w:r>
        <w:rPr>
          <w:rFonts w:ascii="Candara" w:eastAsia="Cambria" w:hAnsi="Candara" w:cs="Cambria"/>
          <w:b/>
          <w:sz w:val="24"/>
          <w:szCs w:val="24"/>
        </w:rPr>
        <w:t>3</w:t>
      </w:r>
      <w:r w:rsidR="002F736C" w:rsidRPr="006232EC">
        <w:rPr>
          <w:rFonts w:ascii="Candara" w:eastAsia="Cambria" w:hAnsi="Candara" w:cs="Cambria"/>
          <w:b/>
          <w:sz w:val="24"/>
          <w:szCs w:val="24"/>
        </w:rPr>
        <w:t>.</w:t>
      </w:r>
      <w:r>
        <w:rPr>
          <w:rFonts w:ascii="Candara" w:eastAsia="Cambria" w:hAnsi="Candara" w:cs="Cambria"/>
          <w:b/>
          <w:sz w:val="24"/>
          <w:szCs w:val="24"/>
        </w:rPr>
        <w:t>3</w:t>
      </w:r>
      <w:r w:rsidR="002F736C" w:rsidRPr="006232EC">
        <w:rPr>
          <w:rFonts w:ascii="Candara" w:eastAsia="Cambria" w:hAnsi="Candara" w:cs="Cambria"/>
          <w:b/>
          <w:sz w:val="24"/>
          <w:szCs w:val="24"/>
        </w:rPr>
        <w:t>. Incorreção de Informações Cadastrais</w:t>
      </w:r>
      <w:r w:rsidR="002F736C" w:rsidRPr="006232EC">
        <w:rPr>
          <w:rFonts w:ascii="Candara" w:eastAsia="Cambria" w:hAnsi="Candara" w:cs="Cambria"/>
          <w:sz w:val="24"/>
          <w:szCs w:val="24"/>
        </w:rPr>
        <w:t xml:space="preserve">. </w:t>
      </w:r>
      <w:r w:rsidR="00BE69D8">
        <w:rPr>
          <w:rFonts w:ascii="Candara" w:eastAsia="Cambria" w:hAnsi="Candara" w:cs="Cambria"/>
          <w:sz w:val="24"/>
          <w:szCs w:val="24"/>
        </w:rPr>
        <w:t>P</w:t>
      </w:r>
      <w:r w:rsidR="002F736C" w:rsidRPr="006232EC">
        <w:rPr>
          <w:rFonts w:ascii="Candara" w:eastAsia="Cambria" w:hAnsi="Candara" w:cs="Cambria"/>
          <w:sz w:val="24"/>
          <w:szCs w:val="24"/>
        </w:rPr>
        <w:t xml:space="preserve">ara </w:t>
      </w:r>
      <w:r w:rsidR="00595922" w:rsidRPr="006232EC">
        <w:rPr>
          <w:rFonts w:ascii="Candara" w:eastAsia="Cambria" w:hAnsi="Candara" w:cs="Cambria"/>
          <w:sz w:val="24"/>
          <w:szCs w:val="24"/>
        </w:rPr>
        <w:t xml:space="preserve">acessar e </w:t>
      </w:r>
      <w:r w:rsidR="002F736C" w:rsidRPr="006232EC">
        <w:rPr>
          <w:rFonts w:ascii="Candara" w:eastAsia="Cambria" w:hAnsi="Candara" w:cs="Cambria"/>
          <w:sz w:val="24"/>
          <w:szCs w:val="24"/>
        </w:rPr>
        <w:t xml:space="preserve">utilizar </w:t>
      </w:r>
      <w:r w:rsidR="00595922" w:rsidRPr="006232EC">
        <w:rPr>
          <w:rFonts w:ascii="Candara" w:eastAsia="Cambria" w:hAnsi="Candara" w:cs="Cambria"/>
          <w:sz w:val="24"/>
          <w:szCs w:val="24"/>
        </w:rPr>
        <w:t xml:space="preserve">as funcionalidades </w:t>
      </w:r>
      <w:r w:rsidR="002F736C" w:rsidRPr="006232EC">
        <w:rPr>
          <w:rFonts w:ascii="Candara" w:eastAsia="Cambria" w:hAnsi="Candara" w:cs="Cambria"/>
          <w:sz w:val="24"/>
          <w:szCs w:val="24"/>
        </w:rPr>
        <w:t xml:space="preserve">da Plataforma, </w:t>
      </w:r>
      <w:r w:rsidR="00BE69D8">
        <w:rPr>
          <w:rFonts w:ascii="Candara" w:eastAsia="Cambria" w:hAnsi="Candara" w:cs="Cambria"/>
          <w:b/>
          <w:bCs/>
          <w:sz w:val="24"/>
          <w:szCs w:val="24"/>
        </w:rPr>
        <w:t xml:space="preserve">Você </w:t>
      </w:r>
      <w:r w:rsidR="002F736C" w:rsidRPr="006232EC">
        <w:rPr>
          <w:rFonts w:ascii="Candara" w:eastAsia="Cambria" w:hAnsi="Candara" w:cs="Cambria"/>
          <w:sz w:val="24"/>
          <w:szCs w:val="24"/>
        </w:rPr>
        <w:t>deverá prestar as informações exigidas no momento do cadastro, conforme disposto na Política de Privacidade.</w:t>
      </w:r>
    </w:p>
    <w:p w14:paraId="0000002C" w14:textId="77777777" w:rsidR="003D31A6" w:rsidRPr="006232EC" w:rsidRDefault="003D31A6" w:rsidP="00596B67">
      <w:pPr>
        <w:spacing w:after="0" w:line="276" w:lineRule="auto"/>
        <w:jc w:val="both"/>
        <w:rPr>
          <w:rFonts w:ascii="Candara" w:eastAsia="Cambria" w:hAnsi="Candara" w:cs="Cambria"/>
          <w:sz w:val="24"/>
          <w:szCs w:val="24"/>
        </w:rPr>
      </w:pPr>
    </w:p>
    <w:p w14:paraId="0000002D" w14:textId="1A757F84" w:rsidR="003D31A6" w:rsidRPr="006232EC" w:rsidRDefault="006049BA" w:rsidP="00596B67">
      <w:pPr>
        <w:spacing w:after="0" w:line="276" w:lineRule="auto"/>
        <w:ind w:left="708"/>
        <w:jc w:val="both"/>
        <w:rPr>
          <w:rFonts w:ascii="Candara" w:eastAsia="Cambria" w:hAnsi="Candara" w:cs="Cambria"/>
          <w:sz w:val="24"/>
          <w:szCs w:val="24"/>
        </w:rPr>
      </w:pPr>
      <w:r>
        <w:rPr>
          <w:rFonts w:ascii="Candara" w:eastAsia="Cambria" w:hAnsi="Candara" w:cs="Cambria"/>
          <w:b/>
          <w:sz w:val="24"/>
          <w:szCs w:val="24"/>
        </w:rPr>
        <w:t>3</w:t>
      </w:r>
      <w:r w:rsidR="002F736C" w:rsidRPr="006232EC">
        <w:rPr>
          <w:rFonts w:ascii="Candara" w:eastAsia="Cambria" w:hAnsi="Candara" w:cs="Cambria"/>
          <w:b/>
          <w:sz w:val="24"/>
          <w:szCs w:val="24"/>
        </w:rPr>
        <w:t>.</w:t>
      </w:r>
      <w:r>
        <w:rPr>
          <w:rFonts w:ascii="Candara" w:eastAsia="Cambria" w:hAnsi="Candara" w:cs="Cambria"/>
          <w:b/>
          <w:sz w:val="24"/>
          <w:szCs w:val="24"/>
        </w:rPr>
        <w:t>3</w:t>
      </w:r>
      <w:r w:rsidR="002F736C" w:rsidRPr="006232EC">
        <w:rPr>
          <w:rFonts w:ascii="Candara" w:eastAsia="Cambria" w:hAnsi="Candara" w:cs="Cambria"/>
          <w:b/>
          <w:sz w:val="24"/>
          <w:szCs w:val="24"/>
        </w:rPr>
        <w:t>.1.</w:t>
      </w:r>
      <w:r w:rsidR="002F736C" w:rsidRPr="006232EC">
        <w:rPr>
          <w:rFonts w:ascii="Candara" w:eastAsia="Cambria" w:hAnsi="Candara" w:cs="Cambria"/>
          <w:sz w:val="24"/>
          <w:szCs w:val="24"/>
        </w:rPr>
        <w:t xml:space="preserve"> </w:t>
      </w:r>
      <w:r w:rsidR="0017117A" w:rsidRPr="006232EC">
        <w:rPr>
          <w:rFonts w:ascii="Candara" w:eastAsia="Cambria" w:hAnsi="Candara" w:cs="Cambria"/>
          <w:b/>
          <w:bCs/>
          <w:sz w:val="24"/>
          <w:szCs w:val="24"/>
        </w:rPr>
        <w:t>Critérios de recusa</w:t>
      </w:r>
      <w:r w:rsidR="0017117A" w:rsidRPr="006232EC">
        <w:rPr>
          <w:rFonts w:ascii="Candara" w:eastAsia="Cambria" w:hAnsi="Candara" w:cs="Cambria"/>
          <w:sz w:val="24"/>
          <w:szCs w:val="24"/>
        </w:rPr>
        <w:t xml:space="preserve">. </w:t>
      </w:r>
      <w:r w:rsidR="002F736C" w:rsidRPr="006232EC">
        <w:rPr>
          <w:rFonts w:ascii="Candara" w:eastAsia="Cambria" w:hAnsi="Candara" w:cs="Cambria"/>
          <w:sz w:val="24"/>
          <w:szCs w:val="24"/>
        </w:rPr>
        <w:t xml:space="preserve">A </w:t>
      </w:r>
      <w:r w:rsidR="00600BD1" w:rsidRPr="00AC2171">
        <w:rPr>
          <w:rFonts w:ascii="Candara" w:eastAsia="Times New Roman" w:hAnsi="Candara" w:cs="Times New Roman"/>
          <w:bCs/>
          <w:sz w:val="24"/>
          <w:szCs w:val="24"/>
        </w:rPr>
        <w:t>Plataforma</w:t>
      </w:r>
      <w:r w:rsidR="00600BD1">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002F736C" w:rsidRPr="006232EC">
        <w:rPr>
          <w:rFonts w:ascii="Candara" w:eastAsia="Cambria" w:hAnsi="Candara" w:cs="Cambria"/>
          <w:sz w:val="24"/>
          <w:szCs w:val="24"/>
        </w:rPr>
        <w:t xml:space="preserve"> se reserva o direito de impedir, a seu critério, novos cadastros, ou cancelar os já efetuados, em caso de ser detectada anomalia que considere, em sua análise, revestida de erro grave ou demonstre tentativa deliberada de burlar as regras aqui descritas, obrigatórias para todo </w:t>
      </w:r>
      <w:r w:rsidR="00BF4991">
        <w:rPr>
          <w:rFonts w:ascii="Candara" w:eastAsia="Cambria" w:hAnsi="Candara" w:cs="Cambria"/>
          <w:bCs/>
          <w:sz w:val="24"/>
          <w:szCs w:val="24"/>
        </w:rPr>
        <w:t>U</w:t>
      </w:r>
      <w:r w:rsidR="00BF4991" w:rsidRPr="00BF4991">
        <w:rPr>
          <w:rFonts w:ascii="Candara" w:eastAsia="Cambria" w:hAnsi="Candara" w:cs="Cambria"/>
          <w:bCs/>
          <w:sz w:val="24"/>
          <w:szCs w:val="24"/>
        </w:rPr>
        <w:t>suário</w:t>
      </w:r>
      <w:r w:rsidR="002F736C" w:rsidRPr="006232EC">
        <w:rPr>
          <w:rFonts w:ascii="Candara" w:eastAsia="Cambria" w:hAnsi="Candara" w:cs="Cambria"/>
          <w:sz w:val="24"/>
          <w:szCs w:val="24"/>
        </w:rPr>
        <w:t>.</w:t>
      </w:r>
    </w:p>
    <w:p w14:paraId="0000002E" w14:textId="77777777" w:rsidR="003D31A6" w:rsidRPr="006232EC" w:rsidRDefault="003D31A6" w:rsidP="00596B67">
      <w:pPr>
        <w:spacing w:after="0" w:line="276" w:lineRule="auto"/>
        <w:jc w:val="both"/>
        <w:rPr>
          <w:rFonts w:ascii="Candara" w:eastAsia="Cambria" w:hAnsi="Candara" w:cs="Cambria"/>
          <w:sz w:val="24"/>
          <w:szCs w:val="24"/>
        </w:rPr>
      </w:pPr>
    </w:p>
    <w:p w14:paraId="0000002F" w14:textId="5080384B" w:rsidR="003D31A6" w:rsidRPr="006232EC" w:rsidRDefault="006049BA" w:rsidP="00596B67">
      <w:pPr>
        <w:spacing w:after="0" w:line="276" w:lineRule="auto"/>
        <w:jc w:val="both"/>
        <w:rPr>
          <w:rFonts w:ascii="Candara" w:eastAsia="Cambria" w:hAnsi="Candara" w:cs="Cambria"/>
          <w:sz w:val="24"/>
          <w:szCs w:val="24"/>
        </w:rPr>
      </w:pPr>
      <w:r>
        <w:rPr>
          <w:rFonts w:ascii="Candara" w:eastAsia="Cambria" w:hAnsi="Candara" w:cs="Cambria"/>
          <w:b/>
          <w:bCs/>
          <w:sz w:val="24"/>
          <w:szCs w:val="24"/>
        </w:rPr>
        <w:t>3</w:t>
      </w:r>
      <w:r w:rsidR="002F736C" w:rsidRPr="4C360470">
        <w:rPr>
          <w:rFonts w:ascii="Candara" w:eastAsia="Cambria" w:hAnsi="Candara" w:cs="Cambria"/>
          <w:b/>
          <w:bCs/>
          <w:sz w:val="24"/>
          <w:szCs w:val="24"/>
        </w:rPr>
        <w:t>.</w:t>
      </w:r>
      <w:r>
        <w:rPr>
          <w:rFonts w:ascii="Candara" w:eastAsia="Cambria" w:hAnsi="Candara" w:cs="Cambria"/>
          <w:b/>
          <w:bCs/>
          <w:sz w:val="24"/>
          <w:szCs w:val="24"/>
        </w:rPr>
        <w:t>4</w:t>
      </w:r>
      <w:r w:rsidR="002F736C" w:rsidRPr="4C360470">
        <w:rPr>
          <w:rFonts w:ascii="Candara" w:eastAsia="Cambria" w:hAnsi="Candara" w:cs="Cambria"/>
          <w:b/>
          <w:bCs/>
          <w:sz w:val="24"/>
          <w:szCs w:val="24"/>
        </w:rPr>
        <w:t>. Uso de Cadastro por Terceiros</w:t>
      </w:r>
      <w:r w:rsidR="002F736C" w:rsidRPr="4C360470">
        <w:rPr>
          <w:rFonts w:ascii="Candara" w:eastAsia="Cambria" w:hAnsi="Candara" w:cs="Cambria"/>
          <w:sz w:val="24"/>
          <w:szCs w:val="24"/>
        </w:rPr>
        <w:t xml:space="preserve">. Os cadastros na </w:t>
      </w:r>
      <w:r w:rsidR="00595922" w:rsidRPr="4C360470">
        <w:rPr>
          <w:rFonts w:ascii="Candara" w:eastAsia="Cambria" w:hAnsi="Candara" w:cs="Cambria"/>
          <w:sz w:val="24"/>
          <w:szCs w:val="24"/>
        </w:rPr>
        <w:t>P</w:t>
      </w:r>
      <w:r w:rsidR="002F736C" w:rsidRPr="4C360470">
        <w:rPr>
          <w:rFonts w:ascii="Candara" w:eastAsia="Cambria" w:hAnsi="Candara" w:cs="Cambria"/>
          <w:sz w:val="24"/>
          <w:szCs w:val="24"/>
        </w:rPr>
        <w:t>lataforma são individuais e intransferíveis,</w:t>
      </w:r>
      <w:r w:rsidR="00147231">
        <w:rPr>
          <w:rFonts w:ascii="Candara" w:eastAsia="Cambria" w:hAnsi="Candara" w:cs="Cambria"/>
          <w:sz w:val="24"/>
          <w:szCs w:val="24"/>
        </w:rPr>
        <w:t xml:space="preserve"> assim, </w:t>
      </w:r>
      <w:r w:rsidR="00147231">
        <w:rPr>
          <w:rFonts w:ascii="Candara" w:eastAsia="Cambria" w:hAnsi="Candara" w:cs="Cambria"/>
          <w:b/>
          <w:bCs/>
          <w:sz w:val="24"/>
          <w:szCs w:val="24"/>
        </w:rPr>
        <w:t xml:space="preserve">Você </w:t>
      </w:r>
      <w:r w:rsidR="00147231">
        <w:rPr>
          <w:rFonts w:ascii="Candara" w:eastAsia="Cambria" w:hAnsi="Candara" w:cs="Cambria"/>
          <w:sz w:val="24"/>
          <w:szCs w:val="24"/>
        </w:rPr>
        <w:t xml:space="preserve">deverá </w:t>
      </w:r>
      <w:r w:rsidR="002F736C" w:rsidRPr="4C360470">
        <w:rPr>
          <w:rFonts w:ascii="Candara" w:eastAsia="Cambria" w:hAnsi="Candara" w:cs="Cambria"/>
          <w:sz w:val="24"/>
          <w:szCs w:val="24"/>
        </w:rPr>
        <w:t>imediatamente notifica</w:t>
      </w:r>
      <w:r w:rsidR="00147231">
        <w:rPr>
          <w:rFonts w:ascii="Candara" w:eastAsia="Cambria" w:hAnsi="Candara" w:cs="Cambria"/>
          <w:sz w:val="24"/>
          <w:szCs w:val="24"/>
        </w:rPr>
        <w:t xml:space="preserve">r </w:t>
      </w:r>
      <w:r w:rsidR="00BA3EB1">
        <w:rPr>
          <w:rFonts w:ascii="Candara" w:eastAsia="Cambria" w:hAnsi="Candara" w:cs="Cambria"/>
          <w:sz w:val="24"/>
          <w:szCs w:val="24"/>
        </w:rPr>
        <w:t>a</w:t>
      </w:r>
      <w:r w:rsidR="00A77E78">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147231">
        <w:rPr>
          <w:rFonts w:ascii="Candara" w:eastAsia="Cambria" w:hAnsi="Candara" w:cs="Cambria"/>
          <w:b/>
          <w:bCs/>
          <w:sz w:val="24"/>
          <w:szCs w:val="24"/>
        </w:rPr>
        <w:t xml:space="preserve"> </w:t>
      </w:r>
      <w:r w:rsidR="002F736C" w:rsidRPr="4C360470">
        <w:rPr>
          <w:rFonts w:ascii="Candara" w:eastAsia="Cambria" w:hAnsi="Candara" w:cs="Cambria"/>
          <w:sz w:val="24"/>
          <w:szCs w:val="24"/>
        </w:rPr>
        <w:t xml:space="preserve">sobre qualquer uso não autorizado de </w:t>
      </w:r>
      <w:r w:rsidR="00147231">
        <w:rPr>
          <w:rFonts w:ascii="Candara" w:eastAsia="Cambria" w:hAnsi="Candara" w:cs="Cambria"/>
          <w:sz w:val="24"/>
          <w:szCs w:val="24"/>
        </w:rPr>
        <w:t xml:space="preserve">sua </w:t>
      </w:r>
      <w:r w:rsidR="002F736C" w:rsidRPr="4C360470">
        <w:rPr>
          <w:rFonts w:ascii="Candara" w:eastAsia="Cambria" w:hAnsi="Candara" w:cs="Cambria"/>
          <w:sz w:val="24"/>
          <w:szCs w:val="24"/>
        </w:rPr>
        <w:t>co</w:t>
      </w:r>
      <w:r w:rsidR="00BA3EB1">
        <w:rPr>
          <w:rFonts w:ascii="Candara" w:eastAsia="Cambria" w:hAnsi="Candara" w:cs="Cambria"/>
          <w:sz w:val="24"/>
          <w:szCs w:val="24"/>
        </w:rPr>
        <w:t>nta, em tempo hábil, não sendo a</w:t>
      </w:r>
      <w:r w:rsidR="00A77E78">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A77E78">
        <w:rPr>
          <w:rFonts w:ascii="Candara" w:eastAsia="Cambria" w:hAnsi="Candara" w:cs="Cambria"/>
          <w:b/>
          <w:sz w:val="24"/>
          <w:szCs w:val="24"/>
        </w:rPr>
        <w:t xml:space="preserve"> </w:t>
      </w:r>
      <w:r w:rsidR="002F736C" w:rsidRPr="4C360470">
        <w:rPr>
          <w:rFonts w:ascii="Candara" w:eastAsia="Cambria" w:hAnsi="Candara" w:cs="Cambria"/>
          <w:sz w:val="24"/>
          <w:szCs w:val="24"/>
        </w:rPr>
        <w:t>responsável por quaisquer prejuízos ou danos oriundos do uso de “login” e senha por terceiro, com ou sem o</w:t>
      </w:r>
      <w:r w:rsidR="00147231">
        <w:rPr>
          <w:rFonts w:ascii="Candara" w:eastAsia="Cambria" w:hAnsi="Candara" w:cs="Cambria"/>
          <w:sz w:val="24"/>
          <w:szCs w:val="24"/>
        </w:rPr>
        <w:t xml:space="preserve"> seu</w:t>
      </w:r>
      <w:r w:rsidR="002F736C" w:rsidRPr="4C360470">
        <w:rPr>
          <w:rFonts w:ascii="Candara" w:eastAsia="Cambria" w:hAnsi="Candara" w:cs="Cambria"/>
          <w:sz w:val="24"/>
          <w:szCs w:val="24"/>
        </w:rPr>
        <w:t xml:space="preserve"> consentimento.</w:t>
      </w:r>
    </w:p>
    <w:p w14:paraId="00000030" w14:textId="77777777" w:rsidR="003D31A6" w:rsidRPr="006232EC" w:rsidRDefault="003D31A6" w:rsidP="00596B67">
      <w:pPr>
        <w:spacing w:after="0" w:line="276" w:lineRule="auto"/>
        <w:jc w:val="both"/>
        <w:rPr>
          <w:rFonts w:ascii="Candara" w:eastAsia="Cambria" w:hAnsi="Candara" w:cs="Cambria"/>
          <w:sz w:val="24"/>
          <w:szCs w:val="24"/>
        </w:rPr>
      </w:pPr>
    </w:p>
    <w:p w14:paraId="00000031" w14:textId="54355CBF" w:rsidR="003D31A6" w:rsidRPr="006232EC" w:rsidRDefault="006049BA" w:rsidP="00596B67">
      <w:pPr>
        <w:spacing w:after="0" w:line="276" w:lineRule="auto"/>
        <w:ind w:left="708"/>
        <w:jc w:val="both"/>
        <w:rPr>
          <w:rFonts w:ascii="Candara" w:eastAsia="Cambria" w:hAnsi="Candara" w:cs="Cambria"/>
          <w:sz w:val="24"/>
          <w:szCs w:val="24"/>
        </w:rPr>
      </w:pPr>
      <w:r>
        <w:rPr>
          <w:rFonts w:ascii="Candara" w:eastAsia="Cambria" w:hAnsi="Candara" w:cs="Cambria"/>
          <w:b/>
          <w:sz w:val="24"/>
          <w:szCs w:val="24"/>
        </w:rPr>
        <w:t>3</w:t>
      </w:r>
      <w:r w:rsidR="002F736C" w:rsidRPr="006232EC">
        <w:rPr>
          <w:rFonts w:ascii="Candara" w:eastAsia="Cambria" w:hAnsi="Candara" w:cs="Cambria"/>
          <w:b/>
          <w:sz w:val="24"/>
          <w:szCs w:val="24"/>
        </w:rPr>
        <w:t>.</w:t>
      </w:r>
      <w:r>
        <w:rPr>
          <w:rFonts w:ascii="Candara" w:eastAsia="Cambria" w:hAnsi="Candara" w:cs="Cambria"/>
          <w:b/>
          <w:sz w:val="24"/>
          <w:szCs w:val="24"/>
        </w:rPr>
        <w:t>4</w:t>
      </w:r>
      <w:r w:rsidR="002F736C" w:rsidRPr="006232EC">
        <w:rPr>
          <w:rFonts w:ascii="Candara" w:eastAsia="Cambria" w:hAnsi="Candara" w:cs="Cambria"/>
          <w:b/>
          <w:sz w:val="24"/>
          <w:szCs w:val="24"/>
        </w:rPr>
        <w:t>.1.</w:t>
      </w:r>
      <w:r w:rsidR="002F736C" w:rsidRPr="006232EC">
        <w:rPr>
          <w:rFonts w:ascii="Candara" w:eastAsia="Cambria" w:hAnsi="Candara" w:cs="Cambria"/>
          <w:sz w:val="24"/>
          <w:szCs w:val="24"/>
        </w:rPr>
        <w:t xml:space="preserve"> </w:t>
      </w:r>
      <w:r w:rsidR="0017117A" w:rsidRPr="006232EC">
        <w:rPr>
          <w:rFonts w:ascii="Candara" w:eastAsia="Cambria" w:hAnsi="Candara" w:cs="Cambria"/>
          <w:b/>
          <w:bCs/>
          <w:sz w:val="24"/>
          <w:szCs w:val="24"/>
        </w:rPr>
        <w:t>Cuidados a serem observados</w:t>
      </w:r>
      <w:r w:rsidR="0017117A" w:rsidRPr="006232EC">
        <w:rPr>
          <w:rFonts w:ascii="Candara" w:eastAsia="Cambria" w:hAnsi="Candara" w:cs="Cambria"/>
          <w:sz w:val="24"/>
          <w:szCs w:val="24"/>
        </w:rPr>
        <w:t xml:space="preserve">. </w:t>
      </w:r>
      <w:r w:rsidR="00147231">
        <w:rPr>
          <w:rFonts w:ascii="Candara" w:eastAsia="Cambria" w:hAnsi="Candara" w:cs="Cambria"/>
          <w:sz w:val="24"/>
          <w:szCs w:val="24"/>
        </w:rPr>
        <w:t xml:space="preserve">Para utilização adequada da Plataforma, </w:t>
      </w:r>
      <w:r w:rsidR="00147231">
        <w:rPr>
          <w:rFonts w:ascii="Candara" w:eastAsia="Cambria" w:hAnsi="Candara" w:cs="Cambria"/>
          <w:b/>
          <w:bCs/>
          <w:sz w:val="24"/>
          <w:szCs w:val="24"/>
        </w:rPr>
        <w:t xml:space="preserve">Você </w:t>
      </w:r>
      <w:r w:rsidR="002F736C" w:rsidRPr="006232EC">
        <w:rPr>
          <w:rFonts w:ascii="Candara" w:eastAsia="Cambria" w:hAnsi="Candara" w:cs="Cambria"/>
          <w:sz w:val="24"/>
          <w:szCs w:val="24"/>
        </w:rPr>
        <w:t>dever</w:t>
      </w:r>
      <w:r w:rsidR="0017117A" w:rsidRPr="006232EC">
        <w:rPr>
          <w:rFonts w:ascii="Candara" w:eastAsia="Cambria" w:hAnsi="Candara" w:cs="Cambria"/>
          <w:sz w:val="24"/>
          <w:szCs w:val="24"/>
        </w:rPr>
        <w:t>á</w:t>
      </w:r>
      <w:r w:rsidR="002F736C" w:rsidRPr="006232EC">
        <w:rPr>
          <w:rFonts w:ascii="Candara" w:eastAsia="Cambria" w:hAnsi="Candara" w:cs="Cambria"/>
          <w:sz w:val="24"/>
          <w:szCs w:val="24"/>
        </w:rPr>
        <w:t>: (i) Ser cuidadoso com os dados de sua identificação individual sempre que acessar a Internet; (</w:t>
      </w:r>
      <w:proofErr w:type="spellStart"/>
      <w:r w:rsidR="002F736C" w:rsidRPr="006232EC">
        <w:rPr>
          <w:rFonts w:ascii="Candara" w:eastAsia="Cambria" w:hAnsi="Candara" w:cs="Cambria"/>
          <w:sz w:val="24"/>
          <w:szCs w:val="24"/>
        </w:rPr>
        <w:t>ii</w:t>
      </w:r>
      <w:proofErr w:type="spellEnd"/>
      <w:r w:rsidR="002F736C" w:rsidRPr="006232EC">
        <w:rPr>
          <w:rFonts w:ascii="Candara" w:eastAsia="Cambria" w:hAnsi="Candara" w:cs="Cambria"/>
          <w:sz w:val="24"/>
          <w:szCs w:val="24"/>
        </w:rPr>
        <w:t xml:space="preserve">) Tomar outras medidas necessárias para se protegerem de danos, inclusive fraudes </w:t>
      </w:r>
      <w:r w:rsidR="002F736C" w:rsidRPr="006232EC">
        <w:rPr>
          <w:rFonts w:ascii="Candara" w:eastAsia="Cambria" w:hAnsi="Candara" w:cs="Cambria"/>
          <w:i/>
          <w:sz w:val="24"/>
          <w:szCs w:val="24"/>
        </w:rPr>
        <w:t>online</w:t>
      </w:r>
      <w:r w:rsidR="002F736C" w:rsidRPr="006232EC">
        <w:rPr>
          <w:rFonts w:ascii="Candara" w:eastAsia="Cambria" w:hAnsi="Candara" w:cs="Cambria"/>
          <w:sz w:val="24"/>
          <w:szCs w:val="24"/>
        </w:rPr>
        <w:t xml:space="preserve"> e </w:t>
      </w:r>
      <w:r w:rsidR="002F736C" w:rsidRPr="006232EC">
        <w:rPr>
          <w:rFonts w:ascii="Candara" w:eastAsia="Cambria" w:hAnsi="Candara" w:cs="Cambria"/>
          <w:i/>
          <w:sz w:val="24"/>
          <w:szCs w:val="24"/>
        </w:rPr>
        <w:t>off-line</w:t>
      </w:r>
      <w:r w:rsidR="002F736C" w:rsidRPr="006232EC">
        <w:rPr>
          <w:rFonts w:ascii="Candara" w:eastAsia="Cambria" w:hAnsi="Candara" w:cs="Cambria"/>
          <w:sz w:val="24"/>
          <w:szCs w:val="24"/>
        </w:rPr>
        <w:t>; (</w:t>
      </w:r>
      <w:proofErr w:type="spellStart"/>
      <w:r w:rsidR="002F736C" w:rsidRPr="006232EC">
        <w:rPr>
          <w:rFonts w:ascii="Candara" w:eastAsia="Cambria" w:hAnsi="Candara" w:cs="Cambria"/>
          <w:sz w:val="24"/>
          <w:szCs w:val="24"/>
        </w:rPr>
        <w:t>iii</w:t>
      </w:r>
      <w:proofErr w:type="spellEnd"/>
      <w:r w:rsidR="002F736C" w:rsidRPr="006232EC">
        <w:rPr>
          <w:rFonts w:ascii="Candara" w:eastAsia="Cambria" w:hAnsi="Candara" w:cs="Cambria"/>
          <w:sz w:val="24"/>
          <w:szCs w:val="24"/>
        </w:rPr>
        <w:t>) Ser diligente no uso do conteúdo disponibilizado n</w:t>
      </w:r>
      <w:r w:rsidR="00147231">
        <w:rPr>
          <w:rFonts w:ascii="Candara" w:eastAsia="Cambria" w:hAnsi="Candara" w:cs="Cambria"/>
          <w:sz w:val="24"/>
          <w:szCs w:val="24"/>
        </w:rPr>
        <w:t>a</w:t>
      </w:r>
      <w:r w:rsidR="002F736C" w:rsidRPr="006232EC">
        <w:rPr>
          <w:rFonts w:ascii="Candara" w:eastAsia="Cambria" w:hAnsi="Candara" w:cs="Cambria"/>
          <w:sz w:val="24"/>
          <w:szCs w:val="24"/>
        </w:rPr>
        <w:t xml:space="preserve"> </w:t>
      </w:r>
      <w:r w:rsidR="00600BD1" w:rsidRPr="00AC2171">
        <w:rPr>
          <w:rFonts w:ascii="Candara" w:eastAsia="Times New Roman" w:hAnsi="Candara" w:cs="Times New Roman"/>
          <w:bCs/>
          <w:sz w:val="24"/>
          <w:szCs w:val="24"/>
        </w:rPr>
        <w:t>Plataforma</w:t>
      </w:r>
      <w:r w:rsidR="00600BD1">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002F736C" w:rsidRPr="006232EC">
        <w:rPr>
          <w:rFonts w:ascii="Candara" w:eastAsia="Cambria" w:hAnsi="Candara" w:cs="Cambria"/>
          <w:sz w:val="24"/>
          <w:szCs w:val="24"/>
        </w:rPr>
        <w:t>, sabendo de suas responsabilidades; e (</w:t>
      </w:r>
      <w:proofErr w:type="spellStart"/>
      <w:r w:rsidR="002F736C" w:rsidRPr="006232EC">
        <w:rPr>
          <w:rFonts w:ascii="Candara" w:eastAsia="Cambria" w:hAnsi="Candara" w:cs="Cambria"/>
          <w:sz w:val="24"/>
          <w:szCs w:val="24"/>
        </w:rPr>
        <w:t>iv</w:t>
      </w:r>
      <w:proofErr w:type="spellEnd"/>
      <w:r w:rsidR="002F736C" w:rsidRPr="006232EC">
        <w:rPr>
          <w:rFonts w:ascii="Candara" w:eastAsia="Cambria" w:hAnsi="Candara" w:cs="Cambria"/>
          <w:sz w:val="24"/>
          <w:szCs w:val="24"/>
        </w:rPr>
        <w:t xml:space="preserve">) Cumprir rigorosamente todas as determinações deste Termo. </w:t>
      </w:r>
    </w:p>
    <w:p w14:paraId="6B68A771" w14:textId="77777777" w:rsidR="00F4262C" w:rsidRPr="006232EC" w:rsidRDefault="00F4262C" w:rsidP="00596B67">
      <w:pPr>
        <w:pStyle w:val="PargrafodaLista"/>
        <w:spacing w:after="0" w:line="276" w:lineRule="auto"/>
        <w:ind w:left="0"/>
        <w:jc w:val="both"/>
        <w:rPr>
          <w:rFonts w:ascii="Candara" w:eastAsia="Cambria" w:hAnsi="Candara" w:cs="Cambria"/>
          <w:b/>
          <w:sz w:val="24"/>
          <w:szCs w:val="24"/>
        </w:rPr>
      </w:pPr>
    </w:p>
    <w:p w14:paraId="204619D6" w14:textId="3714D7CD" w:rsidR="008948AF" w:rsidRPr="006232EC" w:rsidRDefault="006049BA" w:rsidP="00596B67">
      <w:pPr>
        <w:shd w:val="clear" w:color="auto" w:fill="FFFFFF" w:themeFill="background1"/>
        <w:spacing w:after="0" w:line="276" w:lineRule="auto"/>
        <w:jc w:val="both"/>
        <w:rPr>
          <w:rFonts w:ascii="Candara" w:eastAsia="Cambria" w:hAnsi="Candara" w:cs="Cambria"/>
          <w:bCs/>
          <w:sz w:val="24"/>
          <w:szCs w:val="24"/>
        </w:rPr>
      </w:pPr>
      <w:r>
        <w:rPr>
          <w:rFonts w:ascii="Candara" w:eastAsia="Cambria" w:hAnsi="Candara" w:cs="Cambria"/>
          <w:b/>
          <w:sz w:val="24"/>
          <w:szCs w:val="24"/>
        </w:rPr>
        <w:t>3</w:t>
      </w:r>
      <w:r w:rsidR="00BA7B7B">
        <w:rPr>
          <w:rFonts w:ascii="Candara" w:eastAsia="Cambria" w:hAnsi="Candara" w:cs="Cambria"/>
          <w:b/>
          <w:sz w:val="24"/>
          <w:szCs w:val="24"/>
        </w:rPr>
        <w:t>.</w:t>
      </w:r>
      <w:r>
        <w:rPr>
          <w:rFonts w:ascii="Candara" w:eastAsia="Cambria" w:hAnsi="Candara" w:cs="Cambria"/>
          <w:b/>
          <w:sz w:val="24"/>
          <w:szCs w:val="24"/>
        </w:rPr>
        <w:t>5</w:t>
      </w:r>
      <w:r w:rsidR="008948AF" w:rsidRPr="006232EC">
        <w:rPr>
          <w:rFonts w:ascii="Candara" w:eastAsia="Cambria" w:hAnsi="Candara" w:cs="Cambria"/>
          <w:b/>
          <w:sz w:val="24"/>
          <w:szCs w:val="24"/>
        </w:rPr>
        <w:t xml:space="preserve">. </w:t>
      </w:r>
      <w:r w:rsidR="00F4262C" w:rsidRPr="006232EC">
        <w:rPr>
          <w:rFonts w:ascii="Candara" w:eastAsia="Cambria" w:hAnsi="Candara" w:cs="Cambria"/>
          <w:b/>
          <w:sz w:val="24"/>
          <w:szCs w:val="24"/>
        </w:rPr>
        <w:t>Limitações de Uso</w:t>
      </w:r>
      <w:r w:rsidR="00F4262C" w:rsidRPr="006232EC">
        <w:rPr>
          <w:rFonts w:ascii="Candara" w:eastAsia="Cambria" w:hAnsi="Candara" w:cs="Cambria"/>
          <w:bCs/>
          <w:sz w:val="24"/>
          <w:szCs w:val="24"/>
        </w:rPr>
        <w:t>.</w:t>
      </w:r>
      <w:r w:rsidR="00F4262C" w:rsidRPr="006232EC">
        <w:rPr>
          <w:rFonts w:ascii="Candara" w:eastAsia="Cambria" w:hAnsi="Candara" w:cs="Cambria"/>
          <w:b/>
          <w:sz w:val="24"/>
          <w:szCs w:val="24"/>
        </w:rPr>
        <w:t xml:space="preserve"> </w:t>
      </w:r>
      <w:r w:rsidR="00F4262C" w:rsidRPr="006232EC">
        <w:rPr>
          <w:rFonts w:ascii="Candara" w:eastAsia="Cambria" w:hAnsi="Candara" w:cs="Cambria"/>
          <w:bCs/>
          <w:sz w:val="24"/>
          <w:szCs w:val="24"/>
        </w:rPr>
        <w:t>A licença de uso da Plataforma é concedida de forma limitada, não exclusiva, intransferível, não customizável e não passível de sublicenciamento</w:t>
      </w:r>
      <w:r w:rsidR="008948AF" w:rsidRPr="006232EC">
        <w:rPr>
          <w:rFonts w:ascii="Candara" w:eastAsia="Cambria" w:hAnsi="Candara" w:cs="Cambria"/>
          <w:bCs/>
          <w:sz w:val="24"/>
          <w:szCs w:val="24"/>
        </w:rPr>
        <w:t xml:space="preserve">, </w:t>
      </w:r>
      <w:r w:rsidR="008948AF" w:rsidRPr="006232EC">
        <w:rPr>
          <w:rFonts w:ascii="Candara" w:hAnsi="Candara"/>
          <w:spacing w:val="-2"/>
          <w:sz w:val="24"/>
          <w:szCs w:val="24"/>
          <w:shd w:val="clear" w:color="auto" w:fill="FFFFFF"/>
        </w:rPr>
        <w:t>para utilização da Plataforma incluindo acessar e visualizar os conteúdos pela internet, exclusivamente para uso pessoal, sem fins comerciais e desde que integralmente atendidas as condições previstas neste Termo</w:t>
      </w:r>
      <w:r w:rsidR="00F4262C" w:rsidRPr="006232EC">
        <w:rPr>
          <w:rFonts w:ascii="Candara" w:eastAsia="Cambria" w:hAnsi="Candara" w:cs="Cambria"/>
          <w:bCs/>
          <w:sz w:val="24"/>
          <w:szCs w:val="24"/>
        </w:rPr>
        <w:t xml:space="preserve">. </w:t>
      </w:r>
    </w:p>
    <w:p w14:paraId="2BD8A61E" w14:textId="77777777" w:rsidR="008948AF" w:rsidRPr="006232EC" w:rsidRDefault="008948AF" w:rsidP="00596B67">
      <w:pPr>
        <w:pStyle w:val="PargrafodaLista"/>
        <w:shd w:val="clear" w:color="auto" w:fill="FFFFFF" w:themeFill="background1"/>
        <w:spacing w:after="0" w:line="276" w:lineRule="auto"/>
        <w:ind w:left="795"/>
        <w:jc w:val="both"/>
        <w:rPr>
          <w:rFonts w:ascii="Candara" w:eastAsia="Cambria" w:hAnsi="Candara" w:cs="Cambria"/>
          <w:bCs/>
          <w:sz w:val="24"/>
          <w:szCs w:val="24"/>
        </w:rPr>
      </w:pPr>
    </w:p>
    <w:p w14:paraId="6B79F23C" w14:textId="4B464D34" w:rsidR="00F4262C" w:rsidRPr="00BA7B7B" w:rsidRDefault="008948AF" w:rsidP="00596B67">
      <w:pPr>
        <w:pStyle w:val="PargrafodaLista"/>
        <w:numPr>
          <w:ilvl w:val="2"/>
          <w:numId w:val="27"/>
        </w:numPr>
        <w:shd w:val="clear" w:color="auto" w:fill="FFFFFF" w:themeFill="background1"/>
        <w:spacing w:after="0" w:line="276" w:lineRule="auto"/>
        <w:ind w:left="709" w:firstLine="0"/>
        <w:jc w:val="both"/>
        <w:rPr>
          <w:rFonts w:ascii="Candara" w:eastAsia="Cambria" w:hAnsi="Candara" w:cs="Cambria"/>
          <w:bCs/>
          <w:sz w:val="24"/>
          <w:szCs w:val="24"/>
        </w:rPr>
      </w:pPr>
      <w:r w:rsidRPr="00BA7B7B">
        <w:rPr>
          <w:rFonts w:ascii="Candara" w:eastAsia="Cambria" w:hAnsi="Candara" w:cs="Cambria"/>
          <w:b/>
          <w:sz w:val="24"/>
          <w:szCs w:val="24"/>
        </w:rPr>
        <w:lastRenderedPageBreak/>
        <w:t>Finalidade.</w:t>
      </w:r>
      <w:r w:rsidRPr="00BA7B7B">
        <w:rPr>
          <w:rFonts w:ascii="Candara" w:eastAsia="Cambria" w:hAnsi="Candara" w:cs="Cambria"/>
          <w:bCs/>
          <w:sz w:val="24"/>
          <w:szCs w:val="24"/>
        </w:rPr>
        <w:t xml:space="preserve"> Dessa forma, </w:t>
      </w:r>
      <w:r w:rsidR="00147231" w:rsidRPr="00BA7B7B">
        <w:rPr>
          <w:rFonts w:ascii="Candara" w:eastAsia="Cambria" w:hAnsi="Candara" w:cs="Cambria"/>
          <w:b/>
          <w:sz w:val="24"/>
          <w:szCs w:val="24"/>
        </w:rPr>
        <w:t xml:space="preserve">Você </w:t>
      </w:r>
      <w:r w:rsidR="00F4262C" w:rsidRPr="00BA7B7B">
        <w:rPr>
          <w:rFonts w:ascii="Candara" w:eastAsia="Cambria" w:hAnsi="Candara" w:cs="Cambria"/>
          <w:bCs/>
          <w:sz w:val="24"/>
          <w:szCs w:val="24"/>
        </w:rPr>
        <w:t xml:space="preserve">não poderá utilizar nem permitir o uso da Plataforma para qualquer outra finalidade que não seja aquela descrita no presente Termo. Caso seja constatada alguma ofensa ao Termo e a Política de Privacidade, a </w:t>
      </w:r>
      <w:r w:rsidR="00600BD1" w:rsidRPr="00BA7B7B">
        <w:rPr>
          <w:rFonts w:ascii="Candara" w:eastAsia="Times New Roman" w:hAnsi="Candara" w:cs="Times New Roman"/>
          <w:bCs/>
          <w:sz w:val="24"/>
          <w:szCs w:val="24"/>
        </w:rPr>
        <w:t>Plataforma</w:t>
      </w:r>
      <w:r w:rsidR="00600BD1" w:rsidRPr="00BA7B7B">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00F4262C" w:rsidRPr="00BA7B7B">
        <w:rPr>
          <w:rFonts w:ascii="Candara" w:eastAsia="Cambria" w:hAnsi="Candara" w:cs="Cambria"/>
          <w:b/>
          <w:sz w:val="24"/>
          <w:szCs w:val="24"/>
        </w:rPr>
        <w:t xml:space="preserve"> </w:t>
      </w:r>
      <w:r w:rsidR="00F4262C" w:rsidRPr="00BA7B7B">
        <w:rPr>
          <w:rFonts w:ascii="Candara" w:eastAsia="Cambria" w:hAnsi="Candara" w:cs="Cambria"/>
          <w:bCs/>
          <w:sz w:val="24"/>
          <w:szCs w:val="24"/>
        </w:rPr>
        <w:t>poderá suspender o</w:t>
      </w:r>
      <w:r w:rsidR="00147231" w:rsidRPr="00BA7B7B">
        <w:rPr>
          <w:rFonts w:ascii="Candara" w:eastAsia="Cambria" w:hAnsi="Candara" w:cs="Cambria"/>
          <w:bCs/>
          <w:sz w:val="24"/>
          <w:szCs w:val="24"/>
        </w:rPr>
        <w:t xml:space="preserve"> seu</w:t>
      </w:r>
      <w:r w:rsidR="00F4262C" w:rsidRPr="00BA7B7B">
        <w:rPr>
          <w:rFonts w:ascii="Candara" w:eastAsia="Cambria" w:hAnsi="Candara" w:cs="Cambria"/>
          <w:bCs/>
          <w:sz w:val="24"/>
          <w:szCs w:val="24"/>
        </w:rPr>
        <w:t xml:space="preserve"> acesso por completo, sem que isso implique no inadimplemento deste Termo, de modo que </w:t>
      </w:r>
      <w:r w:rsidR="00147231" w:rsidRPr="00BA7B7B">
        <w:rPr>
          <w:rFonts w:ascii="Candara" w:eastAsia="Cambria" w:hAnsi="Candara" w:cs="Cambria"/>
          <w:b/>
          <w:sz w:val="24"/>
          <w:szCs w:val="24"/>
        </w:rPr>
        <w:t xml:space="preserve">Você </w:t>
      </w:r>
      <w:r w:rsidR="00F4262C" w:rsidRPr="00BA7B7B">
        <w:rPr>
          <w:rFonts w:ascii="Candara" w:eastAsia="Cambria" w:hAnsi="Candara" w:cs="Cambria"/>
          <w:bCs/>
          <w:sz w:val="24"/>
          <w:szCs w:val="24"/>
        </w:rPr>
        <w:t>deverá</w:t>
      </w:r>
      <w:r w:rsidR="00F4262C" w:rsidRPr="00BA7B7B">
        <w:rPr>
          <w:rFonts w:ascii="Candara" w:eastAsia="Cambria" w:hAnsi="Candara" w:cs="Cambria"/>
          <w:b/>
          <w:sz w:val="24"/>
          <w:szCs w:val="24"/>
        </w:rPr>
        <w:t xml:space="preserve"> </w:t>
      </w:r>
      <w:r w:rsidR="00F4262C" w:rsidRPr="00BA7B7B">
        <w:rPr>
          <w:rFonts w:ascii="Candara" w:eastAsia="Cambria" w:hAnsi="Candara" w:cs="Cambria"/>
          <w:bCs/>
          <w:sz w:val="24"/>
          <w:szCs w:val="24"/>
        </w:rPr>
        <w:t>continuar cumprindo com todas as suas obrigações, até que se verifique ou sane, no prazo de 15 (quinze) dias, a irregularidade constatada.</w:t>
      </w:r>
    </w:p>
    <w:p w14:paraId="00DC4BA9" w14:textId="1E4F4E44" w:rsidR="00F4262C" w:rsidRPr="006232EC" w:rsidRDefault="00F4262C" w:rsidP="006232EC">
      <w:pPr>
        <w:pStyle w:val="PargrafodaLista"/>
        <w:spacing w:after="0" w:line="240" w:lineRule="auto"/>
        <w:ind w:left="0"/>
        <w:jc w:val="both"/>
        <w:rPr>
          <w:rFonts w:ascii="Candara" w:eastAsia="Cambria" w:hAnsi="Candara" w:cs="Cambria"/>
          <w:bCs/>
          <w:sz w:val="24"/>
          <w:szCs w:val="24"/>
        </w:rPr>
      </w:pPr>
    </w:p>
    <w:p w14:paraId="00000033" w14:textId="4CAFCB6B" w:rsidR="003D31A6" w:rsidRPr="006232EC" w:rsidRDefault="006049BA" w:rsidP="006232EC">
      <w:pPr>
        <w:spacing w:after="0" w:line="240" w:lineRule="auto"/>
        <w:jc w:val="both"/>
        <w:rPr>
          <w:rFonts w:ascii="Candara" w:eastAsia="Cambria" w:hAnsi="Candara" w:cs="Cambria"/>
          <w:sz w:val="24"/>
          <w:szCs w:val="24"/>
        </w:rPr>
      </w:pPr>
      <w:r>
        <w:rPr>
          <w:rFonts w:ascii="Candara" w:eastAsia="Cambria" w:hAnsi="Candara" w:cs="Cambria"/>
          <w:b/>
          <w:sz w:val="24"/>
          <w:szCs w:val="24"/>
        </w:rPr>
        <w:t>3</w:t>
      </w:r>
      <w:r w:rsidR="002F736C" w:rsidRPr="006232EC">
        <w:rPr>
          <w:rFonts w:ascii="Candara" w:eastAsia="Cambria" w:hAnsi="Candara" w:cs="Cambria"/>
          <w:b/>
          <w:sz w:val="24"/>
          <w:szCs w:val="24"/>
        </w:rPr>
        <w:t>.</w:t>
      </w:r>
      <w:r>
        <w:rPr>
          <w:rFonts w:ascii="Candara" w:eastAsia="Cambria" w:hAnsi="Candara" w:cs="Cambria"/>
          <w:b/>
          <w:sz w:val="24"/>
          <w:szCs w:val="24"/>
        </w:rPr>
        <w:t>6</w:t>
      </w:r>
      <w:r w:rsidR="002F736C" w:rsidRPr="006232EC">
        <w:rPr>
          <w:rFonts w:ascii="Candara" w:eastAsia="Cambria" w:hAnsi="Candara" w:cs="Cambria"/>
          <w:b/>
          <w:sz w:val="24"/>
          <w:szCs w:val="24"/>
        </w:rPr>
        <w:t xml:space="preserve">. Obrigações do </w:t>
      </w:r>
      <w:r w:rsidR="0017117A" w:rsidRPr="006232EC">
        <w:rPr>
          <w:rFonts w:ascii="Candara" w:eastAsia="Cambria" w:hAnsi="Candara" w:cs="Cambria"/>
          <w:b/>
          <w:sz w:val="24"/>
          <w:szCs w:val="24"/>
        </w:rPr>
        <w:t>Usuário</w:t>
      </w:r>
      <w:r w:rsidR="002F736C" w:rsidRPr="006232EC">
        <w:rPr>
          <w:rFonts w:ascii="Candara" w:eastAsia="Cambria" w:hAnsi="Candara" w:cs="Cambria"/>
          <w:sz w:val="24"/>
          <w:szCs w:val="24"/>
        </w:rPr>
        <w:t xml:space="preserve">. </w:t>
      </w:r>
      <w:r w:rsidR="00052042">
        <w:rPr>
          <w:rFonts w:ascii="Candara" w:eastAsia="Cambria" w:hAnsi="Candara" w:cs="Cambria"/>
          <w:b/>
          <w:bCs/>
          <w:sz w:val="24"/>
          <w:szCs w:val="24"/>
        </w:rPr>
        <w:t xml:space="preserve">Você </w:t>
      </w:r>
      <w:r w:rsidR="00052042">
        <w:rPr>
          <w:rFonts w:ascii="Candara" w:eastAsia="Cambria" w:hAnsi="Candara" w:cs="Cambria"/>
          <w:sz w:val="24"/>
          <w:szCs w:val="24"/>
        </w:rPr>
        <w:t>tem as seguintes responsabilidades</w:t>
      </w:r>
      <w:r w:rsidR="002F736C" w:rsidRPr="006232EC">
        <w:rPr>
          <w:rFonts w:ascii="Candara" w:eastAsia="Cambria" w:hAnsi="Candara" w:cs="Cambria"/>
          <w:sz w:val="24"/>
          <w:szCs w:val="24"/>
        </w:rPr>
        <w:t>:</w:t>
      </w:r>
    </w:p>
    <w:p w14:paraId="00000034" w14:textId="77777777" w:rsidR="003D31A6" w:rsidRPr="006232EC" w:rsidRDefault="003D31A6" w:rsidP="006232EC">
      <w:pPr>
        <w:spacing w:after="0" w:line="240" w:lineRule="auto"/>
        <w:jc w:val="both"/>
        <w:rPr>
          <w:rFonts w:ascii="Candara" w:eastAsia="Cambria" w:hAnsi="Candara" w:cs="Cambria"/>
          <w:sz w:val="24"/>
          <w:szCs w:val="24"/>
        </w:rPr>
      </w:pPr>
    </w:p>
    <w:p w14:paraId="72418F58" w14:textId="23672355" w:rsidR="008E5B20" w:rsidRPr="008E5B20" w:rsidRDefault="008E5B20" w:rsidP="00596B67">
      <w:pPr>
        <w:pStyle w:val="PargrafodaLista"/>
        <w:numPr>
          <w:ilvl w:val="0"/>
          <w:numId w:val="9"/>
        </w:numPr>
        <w:spacing w:line="276" w:lineRule="auto"/>
        <w:ind w:left="714" w:hanging="357"/>
        <w:jc w:val="both"/>
        <w:rPr>
          <w:rFonts w:eastAsiaTheme="minorEastAsia"/>
          <w:color w:val="000000" w:themeColor="text1"/>
          <w:sz w:val="24"/>
          <w:szCs w:val="24"/>
        </w:rPr>
      </w:pPr>
      <w:r w:rsidRPr="008E5B20">
        <w:rPr>
          <w:rFonts w:ascii="Candara" w:eastAsia="Candara" w:hAnsi="Candara" w:cs="Candara"/>
          <w:color w:val="000000" w:themeColor="text1"/>
          <w:sz w:val="24"/>
          <w:szCs w:val="24"/>
        </w:rPr>
        <w:t xml:space="preserve">Não utilizar a licença </w:t>
      </w:r>
      <w:proofErr w:type="spellStart"/>
      <w:r w:rsidRPr="008E5B20">
        <w:rPr>
          <w:rFonts w:ascii="Candara" w:eastAsia="Candara" w:hAnsi="Candara" w:cs="Candara"/>
          <w:color w:val="000000" w:themeColor="text1"/>
          <w:sz w:val="24"/>
          <w:szCs w:val="24"/>
        </w:rPr>
        <w:t>NFTerms</w:t>
      </w:r>
      <w:proofErr w:type="spellEnd"/>
      <w:r w:rsidRPr="008E5B20">
        <w:rPr>
          <w:rFonts w:ascii="Candara" w:eastAsia="Candara" w:hAnsi="Candara" w:cs="Candara"/>
          <w:color w:val="000000" w:themeColor="text1"/>
          <w:sz w:val="24"/>
          <w:szCs w:val="24"/>
        </w:rPr>
        <w:t xml:space="preserve"> para qualquer propósito que seja ilícito ou proibido pelo Termo e/ou pelas normas aplicáveis, sob pena de responsabilização legal;</w:t>
      </w:r>
    </w:p>
    <w:p w14:paraId="58251BC1" w14:textId="2461091C" w:rsidR="008E5B20" w:rsidRPr="008E5B20" w:rsidRDefault="008E5B20" w:rsidP="00596B67">
      <w:pPr>
        <w:pStyle w:val="PargrafodaLista"/>
        <w:numPr>
          <w:ilvl w:val="0"/>
          <w:numId w:val="9"/>
        </w:numPr>
        <w:spacing w:line="276" w:lineRule="auto"/>
        <w:ind w:left="714" w:hanging="357"/>
        <w:jc w:val="both"/>
        <w:rPr>
          <w:rFonts w:eastAsiaTheme="minorEastAsia"/>
          <w:color w:val="000000" w:themeColor="text1"/>
          <w:sz w:val="24"/>
          <w:szCs w:val="24"/>
        </w:rPr>
      </w:pPr>
      <w:r>
        <w:rPr>
          <w:rFonts w:ascii="Candara" w:eastAsia="Candara" w:hAnsi="Candara" w:cs="Candara"/>
          <w:color w:val="000000" w:themeColor="text1"/>
          <w:sz w:val="24"/>
          <w:szCs w:val="24"/>
        </w:rPr>
        <w:t>Autor</w:t>
      </w:r>
      <w:r w:rsidR="00BA3EB1">
        <w:rPr>
          <w:rFonts w:ascii="Candara" w:eastAsia="Candara" w:hAnsi="Candara" w:cs="Candara"/>
          <w:color w:val="000000" w:themeColor="text1"/>
          <w:sz w:val="24"/>
          <w:szCs w:val="24"/>
        </w:rPr>
        <w:t>izar a</w:t>
      </w:r>
      <w:r w:rsidR="00D5556C">
        <w:rPr>
          <w:rFonts w:ascii="Candara" w:eastAsia="Candara" w:hAnsi="Candara" w:cs="Candara"/>
          <w:color w:val="000000" w:themeColor="text1"/>
          <w:sz w:val="24"/>
          <w:szCs w:val="24"/>
        </w:rPr>
        <w:t xml:space="preserve"> </w:t>
      </w:r>
      <w:proofErr w:type="spellStart"/>
      <w:r w:rsidR="00EA2E11">
        <w:rPr>
          <w:rFonts w:ascii="Candara" w:eastAsia="Times New Roman" w:hAnsi="Candara" w:cs="Times New Roman"/>
          <w:b/>
          <w:bCs/>
          <w:sz w:val="24"/>
          <w:szCs w:val="24"/>
        </w:rPr>
        <w:t>NFTerms</w:t>
      </w:r>
      <w:proofErr w:type="spellEnd"/>
      <w:r w:rsidRPr="008E5B20">
        <w:rPr>
          <w:rFonts w:ascii="Candara" w:eastAsia="Candara" w:hAnsi="Candara" w:cs="Candara"/>
          <w:color w:val="000000" w:themeColor="text1"/>
          <w:sz w:val="24"/>
          <w:szCs w:val="24"/>
        </w:rPr>
        <w:t xml:space="preserve"> a enviar comunicações por e-mail, telefone ou mensagens instantâneas, inclusive de caráter publicitário;</w:t>
      </w:r>
    </w:p>
    <w:p w14:paraId="22A6A48A" w14:textId="77777777" w:rsidR="008E5B20" w:rsidRPr="008E5B20" w:rsidRDefault="008E5B20" w:rsidP="00596B67">
      <w:pPr>
        <w:pStyle w:val="PargrafodaLista"/>
        <w:numPr>
          <w:ilvl w:val="0"/>
          <w:numId w:val="9"/>
        </w:numPr>
        <w:spacing w:line="276" w:lineRule="auto"/>
        <w:ind w:left="714" w:hanging="357"/>
        <w:jc w:val="both"/>
        <w:rPr>
          <w:rFonts w:eastAsiaTheme="minorEastAsia"/>
          <w:color w:val="000000" w:themeColor="text1"/>
          <w:sz w:val="24"/>
          <w:szCs w:val="24"/>
        </w:rPr>
      </w:pPr>
      <w:r w:rsidRPr="008E5B20">
        <w:rPr>
          <w:rFonts w:ascii="Candara" w:eastAsia="Candara" w:hAnsi="Candara" w:cs="Candara"/>
          <w:color w:val="000000" w:themeColor="text1"/>
          <w:sz w:val="24"/>
          <w:szCs w:val="24"/>
        </w:rPr>
        <w:t>Apresentar comportamento honesto e de boa fé, sob pena de responsabilização legal;</w:t>
      </w:r>
    </w:p>
    <w:p w14:paraId="6E030B69" w14:textId="0DCBE756" w:rsidR="008E5B20" w:rsidRPr="008E5B20" w:rsidRDefault="008E5B20" w:rsidP="00596B67">
      <w:pPr>
        <w:pStyle w:val="PargrafodaLista"/>
        <w:numPr>
          <w:ilvl w:val="0"/>
          <w:numId w:val="9"/>
        </w:numPr>
        <w:spacing w:line="276" w:lineRule="auto"/>
        <w:ind w:left="714" w:hanging="357"/>
        <w:jc w:val="both"/>
        <w:rPr>
          <w:rFonts w:eastAsiaTheme="minorEastAsia"/>
          <w:color w:val="000000" w:themeColor="text1"/>
          <w:sz w:val="24"/>
          <w:szCs w:val="24"/>
        </w:rPr>
      </w:pPr>
      <w:r w:rsidRPr="008E5B20">
        <w:rPr>
          <w:rFonts w:ascii="Candara" w:eastAsia="Candara" w:hAnsi="Candara" w:cs="Candara"/>
          <w:color w:val="000000" w:themeColor="text1"/>
          <w:sz w:val="24"/>
          <w:szCs w:val="24"/>
        </w:rPr>
        <w:t>Informar corretamente e com precisão todos os dados reque</w:t>
      </w:r>
      <w:r w:rsidR="00AC7AB5">
        <w:rPr>
          <w:rFonts w:ascii="Candara" w:eastAsia="Candara" w:hAnsi="Candara" w:cs="Candara"/>
          <w:color w:val="000000" w:themeColor="text1"/>
          <w:sz w:val="24"/>
          <w:szCs w:val="24"/>
        </w:rPr>
        <w:t>ridos, para fins cadastrais na P</w:t>
      </w:r>
      <w:r w:rsidRPr="008E5B20">
        <w:rPr>
          <w:rFonts w:ascii="Candara" w:eastAsia="Candara" w:hAnsi="Candara" w:cs="Candara"/>
          <w:color w:val="000000" w:themeColor="text1"/>
          <w:sz w:val="24"/>
          <w:szCs w:val="24"/>
        </w:rPr>
        <w:t xml:space="preserve">lataforma e elaboração da licença </w:t>
      </w:r>
      <w:proofErr w:type="spellStart"/>
      <w:r w:rsidRPr="008E5B20">
        <w:rPr>
          <w:rFonts w:ascii="Candara" w:eastAsia="Candara" w:hAnsi="Candara" w:cs="Candara"/>
          <w:color w:val="000000" w:themeColor="text1"/>
          <w:sz w:val="24"/>
          <w:szCs w:val="24"/>
        </w:rPr>
        <w:t>NFTerms</w:t>
      </w:r>
      <w:proofErr w:type="spellEnd"/>
      <w:r w:rsidRPr="008E5B20">
        <w:rPr>
          <w:rFonts w:ascii="Candara" w:eastAsia="Candara" w:hAnsi="Candara" w:cs="Candara"/>
          <w:color w:val="000000" w:themeColor="text1"/>
          <w:sz w:val="24"/>
          <w:szCs w:val="24"/>
        </w:rPr>
        <w:t>; e</w:t>
      </w:r>
    </w:p>
    <w:p w14:paraId="0AE9EE9F" w14:textId="15BC6F4D" w:rsidR="008E5B20" w:rsidRPr="008E5B20" w:rsidRDefault="008E5B20" w:rsidP="00596B67">
      <w:pPr>
        <w:numPr>
          <w:ilvl w:val="0"/>
          <w:numId w:val="9"/>
        </w:numPr>
        <w:spacing w:after="0" w:line="276" w:lineRule="auto"/>
        <w:ind w:left="714" w:hanging="357"/>
        <w:jc w:val="both"/>
        <w:rPr>
          <w:rFonts w:ascii="Candara" w:eastAsia="Cambria" w:hAnsi="Candara" w:cs="Cambria"/>
          <w:color w:val="000000"/>
          <w:sz w:val="24"/>
          <w:szCs w:val="24"/>
        </w:rPr>
      </w:pPr>
      <w:r>
        <w:rPr>
          <w:rFonts w:ascii="Candara" w:eastAsia="Candara" w:hAnsi="Candara" w:cs="Candara"/>
          <w:sz w:val="24"/>
          <w:szCs w:val="24"/>
        </w:rPr>
        <w:t>Respo</w:t>
      </w:r>
      <w:r w:rsidRPr="008E5B20">
        <w:rPr>
          <w:rFonts w:ascii="Candara" w:eastAsia="Candara" w:hAnsi="Candara" w:cs="Candara"/>
          <w:sz w:val="24"/>
          <w:szCs w:val="24"/>
        </w:rPr>
        <w:t xml:space="preserve">nder pelas informações inseridas e mantidas na Plataforma e na licença </w:t>
      </w:r>
      <w:proofErr w:type="spellStart"/>
      <w:r w:rsidRPr="008E5B20">
        <w:rPr>
          <w:rFonts w:ascii="Candara" w:eastAsia="Candara" w:hAnsi="Candara" w:cs="Candara"/>
          <w:sz w:val="24"/>
          <w:szCs w:val="24"/>
        </w:rPr>
        <w:t>NFTerms</w:t>
      </w:r>
      <w:proofErr w:type="spellEnd"/>
      <w:r w:rsidRPr="008E5B20">
        <w:rPr>
          <w:rFonts w:ascii="Candara" w:eastAsia="Candara" w:hAnsi="Candara" w:cs="Candara"/>
          <w:sz w:val="24"/>
          <w:szCs w:val="24"/>
        </w:rPr>
        <w:t>, pelas permissões, senhas e</w:t>
      </w:r>
      <w:r w:rsidR="00BA3EB1">
        <w:rPr>
          <w:rFonts w:ascii="Candara" w:eastAsia="Candara" w:hAnsi="Candara" w:cs="Candara"/>
          <w:sz w:val="24"/>
          <w:szCs w:val="24"/>
        </w:rPr>
        <w:t xml:space="preserve"> modo de utilização, isentando a</w:t>
      </w:r>
      <w:r w:rsidR="00AC7AB5">
        <w:rPr>
          <w:rFonts w:ascii="Candara" w:eastAsia="Candara" w:hAnsi="Candara" w:cs="Candara"/>
          <w:sz w:val="24"/>
          <w:szCs w:val="24"/>
        </w:rPr>
        <w:t xml:space="preserve"> </w:t>
      </w:r>
      <w:proofErr w:type="spellStart"/>
      <w:r w:rsidR="00EA2E11">
        <w:rPr>
          <w:rFonts w:ascii="Candara" w:eastAsia="Times New Roman" w:hAnsi="Candara" w:cs="Times New Roman"/>
          <w:b/>
          <w:bCs/>
          <w:sz w:val="24"/>
          <w:szCs w:val="24"/>
        </w:rPr>
        <w:t>NFTerms</w:t>
      </w:r>
      <w:proofErr w:type="spellEnd"/>
      <w:r w:rsidRPr="008E5B20">
        <w:rPr>
          <w:rFonts w:ascii="Candara" w:eastAsia="Candara" w:hAnsi="Candara" w:cs="Candara"/>
          <w:sz w:val="24"/>
          <w:szCs w:val="24"/>
        </w:rPr>
        <w:t xml:space="preserve"> de toda e qualquer responsabilidade com relação ao conteúdo ins</w:t>
      </w:r>
      <w:r>
        <w:rPr>
          <w:rFonts w:ascii="Candara" w:eastAsia="Candara" w:hAnsi="Candara" w:cs="Candara"/>
          <w:sz w:val="24"/>
          <w:szCs w:val="24"/>
        </w:rPr>
        <w:t xml:space="preserve">erido e sua forma de utilização. </w:t>
      </w:r>
    </w:p>
    <w:p w14:paraId="5DC743F9" w14:textId="77777777" w:rsidR="00F4262C" w:rsidRPr="006232EC" w:rsidRDefault="00F4262C" w:rsidP="006232EC">
      <w:pPr>
        <w:spacing w:after="0" w:line="240" w:lineRule="auto"/>
        <w:ind w:left="720"/>
        <w:jc w:val="both"/>
        <w:rPr>
          <w:rFonts w:ascii="Candara" w:eastAsia="Cambria" w:hAnsi="Candara" w:cs="Cambria"/>
          <w:color w:val="000000"/>
          <w:sz w:val="24"/>
          <w:szCs w:val="24"/>
        </w:rPr>
      </w:pPr>
    </w:p>
    <w:p w14:paraId="00000058" w14:textId="282A0E76" w:rsidR="003D31A6" w:rsidRPr="006232EC" w:rsidRDefault="006049BA" w:rsidP="00596B67">
      <w:pPr>
        <w:spacing w:after="0" w:line="276" w:lineRule="auto"/>
        <w:jc w:val="both"/>
        <w:rPr>
          <w:rFonts w:ascii="Candara" w:eastAsia="Cambria" w:hAnsi="Candara" w:cs="Cambria"/>
          <w:sz w:val="24"/>
          <w:szCs w:val="24"/>
        </w:rPr>
      </w:pPr>
      <w:r>
        <w:rPr>
          <w:rFonts w:ascii="Candara" w:eastAsia="Cambria" w:hAnsi="Candara" w:cs="Cambria"/>
          <w:b/>
          <w:sz w:val="24"/>
          <w:szCs w:val="24"/>
        </w:rPr>
        <w:t>3</w:t>
      </w:r>
      <w:r w:rsidR="002F736C" w:rsidRPr="006232EC">
        <w:rPr>
          <w:rFonts w:ascii="Candara" w:eastAsia="Cambria" w:hAnsi="Candara" w:cs="Cambria"/>
          <w:b/>
          <w:sz w:val="24"/>
          <w:szCs w:val="24"/>
        </w:rPr>
        <w:t>.</w:t>
      </w:r>
      <w:r>
        <w:rPr>
          <w:rFonts w:ascii="Candara" w:eastAsia="Cambria" w:hAnsi="Candara" w:cs="Cambria"/>
          <w:b/>
          <w:sz w:val="24"/>
          <w:szCs w:val="24"/>
        </w:rPr>
        <w:t>7</w:t>
      </w:r>
      <w:r w:rsidR="002F736C" w:rsidRPr="006232EC">
        <w:rPr>
          <w:rFonts w:ascii="Candara" w:eastAsia="Cambria" w:hAnsi="Candara" w:cs="Cambria"/>
          <w:b/>
          <w:sz w:val="24"/>
          <w:szCs w:val="24"/>
        </w:rPr>
        <w:t>. Idoneidade</w:t>
      </w:r>
      <w:r w:rsidR="002F736C" w:rsidRPr="006232EC">
        <w:rPr>
          <w:rFonts w:ascii="Candara" w:eastAsia="Cambria" w:hAnsi="Candara" w:cs="Cambria"/>
          <w:sz w:val="24"/>
          <w:szCs w:val="24"/>
        </w:rPr>
        <w:t xml:space="preserve">. </w:t>
      </w:r>
      <w:r w:rsidR="00052042">
        <w:rPr>
          <w:rFonts w:ascii="Candara" w:eastAsia="Cambria" w:hAnsi="Candara" w:cs="Cambria"/>
          <w:b/>
          <w:bCs/>
          <w:sz w:val="24"/>
          <w:szCs w:val="24"/>
        </w:rPr>
        <w:t>Você</w:t>
      </w:r>
      <w:r w:rsidR="00F4262C" w:rsidRPr="006232EC">
        <w:rPr>
          <w:rFonts w:ascii="Candara" w:eastAsia="Cambria" w:hAnsi="Candara" w:cs="Cambria"/>
          <w:sz w:val="24"/>
          <w:szCs w:val="24"/>
        </w:rPr>
        <w:t xml:space="preserve"> </w:t>
      </w:r>
      <w:r w:rsidR="002F736C" w:rsidRPr="006232EC">
        <w:rPr>
          <w:rFonts w:ascii="Candara" w:eastAsia="Cambria" w:hAnsi="Candara" w:cs="Cambria"/>
          <w:sz w:val="24"/>
          <w:szCs w:val="24"/>
        </w:rPr>
        <w:t>declara, ao consentir com este documento para utilizar a Plataforma, que detém idoneidade incólume, ficando ciente, desde já, que as informações cadastrais falsas ou inverídicas registradas ou fornecidas durante o processo eletrônico de contratação de serviços podem constituir crime.</w:t>
      </w:r>
    </w:p>
    <w:p w14:paraId="0000005A" w14:textId="77777777" w:rsidR="003D31A6" w:rsidRPr="006232EC" w:rsidRDefault="003D31A6" w:rsidP="006232EC">
      <w:pPr>
        <w:spacing w:after="0" w:line="240" w:lineRule="auto"/>
        <w:rPr>
          <w:rFonts w:ascii="Candara" w:eastAsia="Cambria" w:hAnsi="Candara" w:cs="Cambria"/>
          <w:b/>
          <w:sz w:val="24"/>
          <w:szCs w:val="24"/>
        </w:rPr>
      </w:pPr>
    </w:p>
    <w:p w14:paraId="2191255B" w14:textId="5B942E5D" w:rsidR="00CC1BE7" w:rsidRPr="006232EC" w:rsidRDefault="00CC1BE7" w:rsidP="00741B70">
      <w:pPr>
        <w:spacing w:after="0" w:line="276" w:lineRule="auto"/>
        <w:jc w:val="both"/>
        <w:rPr>
          <w:rFonts w:ascii="Candara" w:eastAsia="Cambria" w:hAnsi="Candara" w:cs="Cambria"/>
          <w:color w:val="000000"/>
          <w:sz w:val="24"/>
          <w:szCs w:val="24"/>
        </w:rPr>
      </w:pPr>
      <w:r>
        <w:rPr>
          <w:rFonts w:ascii="Candara" w:eastAsia="Cambria" w:hAnsi="Candara" w:cs="Cambria"/>
          <w:b/>
          <w:sz w:val="24"/>
          <w:szCs w:val="24"/>
        </w:rPr>
        <w:t>3.8</w:t>
      </w:r>
      <w:r w:rsidRPr="006232EC">
        <w:rPr>
          <w:rFonts w:ascii="Candara" w:eastAsia="Cambria" w:hAnsi="Candara" w:cs="Cambria"/>
          <w:b/>
          <w:sz w:val="24"/>
          <w:szCs w:val="24"/>
        </w:rPr>
        <w:t xml:space="preserve">. </w:t>
      </w:r>
      <w:r w:rsidRPr="006232EC">
        <w:rPr>
          <w:rFonts w:ascii="Candara" w:eastAsia="Cambria" w:hAnsi="Candara" w:cs="Cambria"/>
          <w:b/>
          <w:color w:val="000000"/>
          <w:sz w:val="24"/>
          <w:szCs w:val="24"/>
        </w:rPr>
        <w:t>Cancelamento</w:t>
      </w:r>
      <w:r w:rsidRPr="006232EC">
        <w:rPr>
          <w:rFonts w:ascii="Candara" w:eastAsia="Cambria" w:hAnsi="Candara" w:cs="Cambria"/>
          <w:color w:val="000000"/>
          <w:sz w:val="24"/>
          <w:szCs w:val="24"/>
        </w:rPr>
        <w:t xml:space="preserve">. </w:t>
      </w:r>
      <w:r>
        <w:rPr>
          <w:rFonts w:ascii="Candara" w:eastAsia="Cambria" w:hAnsi="Candara" w:cs="Cambria"/>
          <w:b/>
          <w:bCs/>
          <w:color w:val="000000"/>
          <w:sz w:val="24"/>
          <w:szCs w:val="24"/>
        </w:rPr>
        <w:t xml:space="preserve">Você </w:t>
      </w:r>
      <w:r w:rsidRPr="0053273D">
        <w:rPr>
          <w:rFonts w:ascii="Candara" w:eastAsia="Cambria" w:hAnsi="Candara" w:cs="Cambria"/>
          <w:color w:val="000000"/>
          <w:sz w:val="24"/>
          <w:szCs w:val="24"/>
        </w:rPr>
        <w:t>poderá cancelar seu cadastro na Plataforma a qualquer tempo</w:t>
      </w:r>
      <w:r>
        <w:rPr>
          <w:rFonts w:ascii="Candara" w:eastAsia="Cambria" w:hAnsi="Candara" w:cs="Cambria"/>
          <w:color w:val="000000"/>
          <w:sz w:val="24"/>
          <w:szCs w:val="24"/>
        </w:rPr>
        <w:t xml:space="preserve"> por meio do site ou aplicativo</w:t>
      </w:r>
      <w:r w:rsidRPr="0053273D">
        <w:rPr>
          <w:rFonts w:ascii="Candara" w:eastAsia="Cambria" w:hAnsi="Candara" w:cs="Cambria"/>
          <w:color w:val="000000"/>
          <w:sz w:val="24"/>
          <w:szCs w:val="24"/>
        </w:rPr>
        <w:t>.</w:t>
      </w:r>
      <w:r w:rsidRPr="006232EC">
        <w:rPr>
          <w:rFonts w:ascii="Candara" w:eastAsia="Cambria" w:hAnsi="Candara" w:cs="Cambria"/>
          <w:color w:val="000000"/>
          <w:sz w:val="24"/>
          <w:szCs w:val="24"/>
        </w:rPr>
        <w:t xml:space="preserve"> </w:t>
      </w:r>
    </w:p>
    <w:p w14:paraId="5852DB2A" w14:textId="77777777" w:rsidR="00CC1BE7" w:rsidRPr="006232EC" w:rsidRDefault="00CC1BE7" w:rsidP="00741B70">
      <w:pPr>
        <w:spacing w:after="0" w:line="276" w:lineRule="auto"/>
        <w:jc w:val="both"/>
        <w:rPr>
          <w:rFonts w:ascii="Candara" w:eastAsia="Cambria" w:hAnsi="Candara" w:cs="Cambria"/>
          <w:color w:val="000000"/>
          <w:sz w:val="24"/>
          <w:szCs w:val="24"/>
        </w:rPr>
      </w:pPr>
    </w:p>
    <w:p w14:paraId="7DAEC28E" w14:textId="22025F7A" w:rsidR="00CC1BE7" w:rsidRPr="006232EC" w:rsidRDefault="00CC1BE7" w:rsidP="00741B70">
      <w:pPr>
        <w:spacing w:after="0" w:line="276" w:lineRule="auto"/>
        <w:ind w:left="709"/>
        <w:jc w:val="both"/>
        <w:rPr>
          <w:rFonts w:ascii="Candara" w:eastAsia="Cambria" w:hAnsi="Candara" w:cs="Cambria"/>
          <w:bCs/>
          <w:sz w:val="24"/>
          <w:szCs w:val="24"/>
        </w:rPr>
      </w:pPr>
      <w:r>
        <w:rPr>
          <w:rFonts w:ascii="Candara" w:eastAsia="Times New Roman" w:hAnsi="Candara" w:cs="Times New Roman"/>
          <w:b/>
          <w:bCs/>
          <w:sz w:val="24"/>
          <w:szCs w:val="24"/>
        </w:rPr>
        <w:t>3.8</w:t>
      </w:r>
      <w:r w:rsidRPr="006232EC">
        <w:rPr>
          <w:rFonts w:ascii="Candara" w:eastAsia="Times New Roman" w:hAnsi="Candara" w:cs="Times New Roman"/>
          <w:b/>
          <w:bCs/>
          <w:sz w:val="24"/>
          <w:szCs w:val="24"/>
        </w:rPr>
        <w:t>.1. Desobrigação de reter dados</w:t>
      </w:r>
      <w:r w:rsidRPr="006232EC">
        <w:rPr>
          <w:rFonts w:ascii="Candara" w:eastAsia="Times New Roman" w:hAnsi="Candara" w:cs="Times New Roman"/>
          <w:sz w:val="24"/>
          <w:szCs w:val="24"/>
        </w:rPr>
        <w:t xml:space="preserve">. </w:t>
      </w:r>
      <w:r>
        <w:rPr>
          <w:rFonts w:ascii="Candara" w:eastAsia="Times New Roman" w:hAnsi="Candara" w:cs="Times New Roman"/>
          <w:b/>
          <w:bCs/>
          <w:sz w:val="24"/>
          <w:szCs w:val="24"/>
        </w:rPr>
        <w:t xml:space="preserve">Você </w:t>
      </w:r>
      <w:r w:rsidRPr="006232EC">
        <w:rPr>
          <w:rFonts w:ascii="Candara" w:eastAsia="Times New Roman" w:hAnsi="Candara" w:cs="Times New Roman"/>
          <w:sz w:val="24"/>
          <w:szCs w:val="24"/>
        </w:rPr>
        <w:t xml:space="preserve">reconhece e concorda que a </w:t>
      </w:r>
      <w:proofErr w:type="spellStart"/>
      <w:r w:rsidR="00EA2E11">
        <w:rPr>
          <w:rFonts w:ascii="Candara" w:eastAsia="Times New Roman" w:hAnsi="Candara" w:cs="Times New Roman"/>
          <w:b/>
          <w:bCs/>
          <w:sz w:val="24"/>
          <w:szCs w:val="24"/>
        </w:rPr>
        <w:t>NFTerms</w:t>
      </w:r>
      <w:proofErr w:type="spellEnd"/>
      <w:r w:rsidRPr="006232EC">
        <w:rPr>
          <w:rFonts w:ascii="Candara" w:eastAsia="Times New Roman" w:hAnsi="Candara" w:cs="Times New Roman"/>
          <w:b/>
          <w:bCs/>
          <w:sz w:val="24"/>
          <w:szCs w:val="24"/>
        </w:rPr>
        <w:t xml:space="preserve"> </w:t>
      </w:r>
      <w:r w:rsidRPr="006232EC">
        <w:rPr>
          <w:rFonts w:ascii="Candara" w:eastAsia="Times New Roman" w:hAnsi="Candara" w:cs="Times New Roman"/>
          <w:sz w:val="24"/>
          <w:szCs w:val="24"/>
        </w:rPr>
        <w:t>não possui obrigação de reter ou manter arquivados quaisquer dados/conteúdo de sua propriedade arma</w:t>
      </w:r>
      <w:r>
        <w:rPr>
          <w:rFonts w:ascii="Candara" w:eastAsia="Times New Roman" w:hAnsi="Candara" w:cs="Times New Roman"/>
          <w:sz w:val="24"/>
          <w:szCs w:val="24"/>
        </w:rPr>
        <w:t>zen</w:t>
      </w:r>
      <w:r w:rsidRPr="006232EC">
        <w:rPr>
          <w:rFonts w:ascii="Candara" w:eastAsia="Times New Roman" w:hAnsi="Candara" w:cs="Times New Roman"/>
          <w:sz w:val="24"/>
          <w:szCs w:val="24"/>
        </w:rPr>
        <w:t xml:space="preserve">ados na </w:t>
      </w:r>
      <w:r w:rsidRPr="00AC2171">
        <w:rPr>
          <w:rFonts w:ascii="Candara" w:eastAsia="Times New Roman" w:hAnsi="Candara" w:cs="Times New Roman"/>
          <w:bCs/>
          <w:sz w:val="24"/>
          <w:szCs w:val="24"/>
        </w:rPr>
        <w:t>Plataforma</w:t>
      </w:r>
      <w:r>
        <w:rPr>
          <w:rFonts w:ascii="Candara" w:eastAsia="Times New Roman" w:hAnsi="Candara" w:cs="Times New Roman"/>
          <w:b/>
          <w:bCs/>
          <w:sz w:val="24"/>
          <w:szCs w:val="24"/>
        </w:rPr>
        <w:t xml:space="preserve"> </w:t>
      </w:r>
      <w:proofErr w:type="spellStart"/>
      <w:r w:rsidR="00EA2E11">
        <w:rPr>
          <w:rFonts w:ascii="Candara" w:eastAsia="Times New Roman" w:hAnsi="Candara" w:cs="Times New Roman"/>
          <w:b/>
          <w:bCs/>
          <w:sz w:val="24"/>
          <w:szCs w:val="24"/>
        </w:rPr>
        <w:t>NFTerms</w:t>
      </w:r>
      <w:proofErr w:type="spellEnd"/>
      <w:r w:rsidRPr="006232EC">
        <w:rPr>
          <w:rFonts w:ascii="Candara" w:eastAsia="Times New Roman" w:hAnsi="Candara" w:cs="Times New Roman"/>
          <w:sz w:val="24"/>
          <w:szCs w:val="24"/>
        </w:rPr>
        <w:t xml:space="preserve"> após o término da relação contratual. </w:t>
      </w:r>
    </w:p>
    <w:p w14:paraId="413344E0" w14:textId="77777777" w:rsidR="00DA102A" w:rsidRPr="006232EC" w:rsidRDefault="00DA102A" w:rsidP="006232EC">
      <w:pPr>
        <w:spacing w:after="0" w:line="240" w:lineRule="auto"/>
        <w:rPr>
          <w:rFonts w:ascii="Candara" w:eastAsia="Cambria" w:hAnsi="Candara" w:cs="Cambria"/>
          <w:b/>
          <w:sz w:val="24"/>
          <w:szCs w:val="24"/>
        </w:rPr>
      </w:pPr>
    </w:p>
    <w:p w14:paraId="71C5D9E3" w14:textId="3DD133B1" w:rsidR="0049654C" w:rsidRDefault="00596B67" w:rsidP="00CC1BE7">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Capítulo IV</w:t>
      </w:r>
    </w:p>
    <w:p w14:paraId="0000005C" w14:textId="4E44D40C" w:rsidR="003D31A6" w:rsidRPr="006232EC" w:rsidRDefault="0053273D" w:rsidP="00CC1BE7">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 </w:t>
      </w:r>
      <w:r w:rsidR="002F736C" w:rsidRPr="006232EC">
        <w:rPr>
          <w:rFonts w:ascii="Candara" w:eastAsia="Cambria" w:hAnsi="Candara" w:cs="Cambria"/>
          <w:b/>
          <w:sz w:val="24"/>
          <w:szCs w:val="24"/>
        </w:rPr>
        <w:t>ACESSO E RESTRIÇÕES DE FUNCIONALIDADE</w:t>
      </w:r>
      <w:r>
        <w:rPr>
          <w:rFonts w:ascii="Candara" w:eastAsia="Cambria" w:hAnsi="Candara" w:cs="Cambria"/>
          <w:b/>
          <w:sz w:val="24"/>
          <w:szCs w:val="24"/>
        </w:rPr>
        <w:t xml:space="preserve"> - </w:t>
      </w:r>
    </w:p>
    <w:p w14:paraId="0000005D" w14:textId="77777777" w:rsidR="003D31A6" w:rsidRPr="006232EC" w:rsidRDefault="003D31A6" w:rsidP="00CC1BE7">
      <w:pPr>
        <w:spacing w:after="0" w:line="276" w:lineRule="auto"/>
        <w:jc w:val="both"/>
        <w:rPr>
          <w:rFonts w:ascii="Candara" w:eastAsia="Cambria" w:hAnsi="Candara" w:cs="Cambria"/>
          <w:sz w:val="24"/>
          <w:szCs w:val="24"/>
        </w:rPr>
      </w:pPr>
    </w:p>
    <w:p w14:paraId="0000005E" w14:textId="1886055D" w:rsidR="003D31A6" w:rsidRPr="006232EC" w:rsidRDefault="00596B67" w:rsidP="00CC1BE7">
      <w:pPr>
        <w:spacing w:after="0" w:line="276" w:lineRule="auto"/>
        <w:jc w:val="both"/>
        <w:rPr>
          <w:rFonts w:ascii="Candara" w:eastAsia="Cambria" w:hAnsi="Candara" w:cs="Cambria"/>
          <w:sz w:val="24"/>
          <w:szCs w:val="24"/>
        </w:rPr>
      </w:pPr>
      <w:r>
        <w:rPr>
          <w:rFonts w:ascii="Candara" w:eastAsia="Cambria" w:hAnsi="Candara" w:cs="Cambria"/>
          <w:b/>
          <w:sz w:val="24"/>
          <w:szCs w:val="24"/>
        </w:rPr>
        <w:lastRenderedPageBreak/>
        <w:t>4</w:t>
      </w:r>
      <w:r w:rsidR="002F736C" w:rsidRPr="006232EC">
        <w:rPr>
          <w:rFonts w:ascii="Candara" w:eastAsia="Cambria" w:hAnsi="Candara" w:cs="Cambria"/>
          <w:b/>
          <w:sz w:val="24"/>
          <w:szCs w:val="24"/>
        </w:rPr>
        <w:t>.1. Restrições</w:t>
      </w:r>
      <w:r w:rsidR="002F736C" w:rsidRPr="006232EC">
        <w:rPr>
          <w:rFonts w:ascii="Candara" w:eastAsia="Cambria" w:hAnsi="Candara" w:cs="Cambria"/>
          <w:sz w:val="24"/>
          <w:szCs w:val="24"/>
        </w:rPr>
        <w:t xml:space="preserve">. Não é permitido acessar as áreas de programação da </w:t>
      </w:r>
      <w:r w:rsidR="00462DA9" w:rsidRPr="00462DA9">
        <w:rPr>
          <w:rFonts w:ascii="Candara" w:eastAsia="Cambria" w:hAnsi="Candara" w:cs="Cambria"/>
          <w:sz w:val="24"/>
          <w:szCs w:val="24"/>
        </w:rPr>
        <w:t>Plataforma</w:t>
      </w:r>
      <w:r w:rsidR="00462DA9">
        <w:rPr>
          <w:rFonts w:ascii="Candara" w:eastAsia="Cambria" w:hAnsi="Candara" w:cs="Cambria"/>
          <w:b/>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xml:space="preserve">, seu banco de dados ou qualquer outro conjunto de informações que faça parte da atividade de </w:t>
      </w:r>
      <w:proofErr w:type="spellStart"/>
      <w:r w:rsidR="002F736C" w:rsidRPr="006232EC">
        <w:rPr>
          <w:rFonts w:ascii="Candara" w:eastAsia="Cambria" w:hAnsi="Candara" w:cs="Cambria"/>
          <w:i/>
          <w:iCs/>
          <w:sz w:val="24"/>
          <w:szCs w:val="24"/>
        </w:rPr>
        <w:t>webmastering</w:t>
      </w:r>
      <w:proofErr w:type="spellEnd"/>
      <w:r w:rsidR="002F736C" w:rsidRPr="006232EC">
        <w:rPr>
          <w:rFonts w:ascii="Candara" w:eastAsia="Cambria" w:hAnsi="Candara" w:cs="Cambria"/>
          <w:sz w:val="24"/>
          <w:szCs w:val="24"/>
        </w:rPr>
        <w:t xml:space="preserve">, realizar ou permitir que se realize qualquer tipo de engenharia reversa, tradução, </w:t>
      </w:r>
      <w:proofErr w:type="spellStart"/>
      <w:r w:rsidR="002F736C" w:rsidRPr="006232EC">
        <w:rPr>
          <w:rFonts w:ascii="Candara" w:eastAsia="Cambria" w:hAnsi="Candara" w:cs="Cambria"/>
          <w:sz w:val="24"/>
          <w:szCs w:val="24"/>
        </w:rPr>
        <w:t>decompilação</w:t>
      </w:r>
      <w:proofErr w:type="spellEnd"/>
      <w:r w:rsidR="002F736C" w:rsidRPr="006232EC">
        <w:rPr>
          <w:rFonts w:ascii="Candara" w:eastAsia="Cambria" w:hAnsi="Candara" w:cs="Cambria"/>
          <w:sz w:val="24"/>
          <w:szCs w:val="24"/>
        </w:rPr>
        <w:t>, cópia, modificação, reprodução, locação, sublocação, sublicenciamento, publicação, divulgação, transmissão, empréstimo, distribuição ou, de qualquer outra forma, a disposição de ferramentas de consulta deste website, aplicativos, programas e de suas funcionalidades para terceiros sem a prévia e expressa au</w:t>
      </w:r>
      <w:r w:rsidR="00BA3EB1">
        <w:rPr>
          <w:rFonts w:ascii="Candara" w:eastAsia="Cambria" w:hAnsi="Candara" w:cs="Cambria"/>
          <w:sz w:val="24"/>
          <w:szCs w:val="24"/>
        </w:rPr>
        <w:t>torização da</w:t>
      </w:r>
      <w:r w:rsidR="002F736C"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ficando sujeito quem o fizer a penalidades da legislação brasileira, sem prejuízo da obrigação de reparar os danos que causarem. Esta restrição inclui qualquer tentativa de incorporar quaisquer informações da plataforma em qualquer outro diretório, produto ou serviço.</w:t>
      </w:r>
    </w:p>
    <w:p w14:paraId="0000005F" w14:textId="77777777" w:rsidR="003D31A6" w:rsidRPr="006232EC" w:rsidRDefault="003D31A6" w:rsidP="006232EC">
      <w:pPr>
        <w:spacing w:after="0" w:line="240" w:lineRule="auto"/>
        <w:jc w:val="both"/>
        <w:rPr>
          <w:rFonts w:ascii="Candara" w:eastAsia="Cambria" w:hAnsi="Candara" w:cs="Cambria"/>
          <w:sz w:val="24"/>
          <w:szCs w:val="24"/>
        </w:rPr>
      </w:pPr>
    </w:p>
    <w:p w14:paraId="4187B07E" w14:textId="572E785B" w:rsidR="0049654C" w:rsidRDefault="00AF60F5" w:rsidP="00CC1BE7">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Capítulo </w:t>
      </w:r>
      <w:r w:rsidR="0053273D">
        <w:rPr>
          <w:rFonts w:ascii="Candara" w:eastAsia="Cambria" w:hAnsi="Candara" w:cs="Cambria"/>
          <w:b/>
          <w:sz w:val="24"/>
          <w:szCs w:val="24"/>
        </w:rPr>
        <w:t>V</w:t>
      </w:r>
    </w:p>
    <w:p w14:paraId="00000062" w14:textId="5E9141B9" w:rsidR="003D31A6" w:rsidRPr="006232EC" w:rsidRDefault="0053273D" w:rsidP="00CC1BE7">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 </w:t>
      </w:r>
      <w:r w:rsidR="0093793A">
        <w:rPr>
          <w:rFonts w:ascii="Candara" w:eastAsia="Cambria" w:hAnsi="Candara" w:cs="Cambria"/>
          <w:b/>
          <w:sz w:val="24"/>
          <w:szCs w:val="24"/>
        </w:rPr>
        <w:t>MONETIZAÇÃO</w:t>
      </w:r>
      <w:r w:rsidR="00CC1BE7">
        <w:rPr>
          <w:rFonts w:ascii="Candara" w:eastAsia="Cambria" w:hAnsi="Candara" w:cs="Cambria"/>
          <w:b/>
          <w:sz w:val="24"/>
          <w:szCs w:val="24"/>
        </w:rPr>
        <w:t xml:space="preserve"> E</w:t>
      </w:r>
      <w:r w:rsidR="00604641">
        <w:rPr>
          <w:rFonts w:ascii="Candara" w:eastAsia="Cambria" w:hAnsi="Candara" w:cs="Cambria"/>
          <w:b/>
          <w:sz w:val="24"/>
          <w:szCs w:val="24"/>
        </w:rPr>
        <w:t xml:space="preserve"> IMPOSTOS</w:t>
      </w:r>
      <w:r w:rsidR="00AF60F5">
        <w:rPr>
          <w:rFonts w:ascii="Candara" w:eastAsia="Cambria" w:hAnsi="Candara" w:cs="Cambria"/>
          <w:b/>
          <w:sz w:val="24"/>
          <w:szCs w:val="24"/>
        </w:rPr>
        <w:t xml:space="preserve"> </w:t>
      </w:r>
      <w:r>
        <w:rPr>
          <w:rFonts w:ascii="Candara" w:eastAsia="Cambria" w:hAnsi="Candara" w:cs="Cambria"/>
          <w:b/>
          <w:sz w:val="24"/>
          <w:szCs w:val="24"/>
        </w:rPr>
        <w:t>-</w:t>
      </w:r>
    </w:p>
    <w:p w14:paraId="00000063" w14:textId="77777777" w:rsidR="003D31A6" w:rsidRPr="006232EC" w:rsidRDefault="003D31A6" w:rsidP="00CC1BE7">
      <w:pPr>
        <w:spacing w:after="0" w:line="276" w:lineRule="auto"/>
        <w:jc w:val="both"/>
        <w:rPr>
          <w:rFonts w:ascii="Candara" w:eastAsia="Cambria" w:hAnsi="Candara" w:cs="Cambria"/>
          <w:sz w:val="24"/>
          <w:szCs w:val="24"/>
        </w:rPr>
      </w:pPr>
    </w:p>
    <w:p w14:paraId="7E40F77C" w14:textId="3BD7293B" w:rsidR="0080361C" w:rsidRDefault="00AF60F5" w:rsidP="00CC1BE7">
      <w:pPr>
        <w:spacing w:line="276" w:lineRule="auto"/>
        <w:jc w:val="both"/>
        <w:rPr>
          <w:rFonts w:ascii="Candara" w:eastAsia="Candara" w:hAnsi="Candara" w:cs="Candara"/>
          <w:sz w:val="24"/>
          <w:szCs w:val="24"/>
        </w:rPr>
      </w:pPr>
      <w:r>
        <w:rPr>
          <w:rFonts w:ascii="Candara" w:eastAsia="Cambria" w:hAnsi="Candara" w:cs="Cambria"/>
          <w:b/>
          <w:sz w:val="24"/>
          <w:szCs w:val="24"/>
        </w:rPr>
        <w:t>5</w:t>
      </w:r>
      <w:r w:rsidR="002F736C" w:rsidRPr="006232EC">
        <w:rPr>
          <w:rFonts w:ascii="Candara" w:eastAsia="Cambria" w:hAnsi="Candara" w:cs="Cambria"/>
          <w:b/>
          <w:sz w:val="24"/>
          <w:szCs w:val="24"/>
        </w:rPr>
        <w:t xml:space="preserve">.1. </w:t>
      </w:r>
      <w:r w:rsidR="0093793A">
        <w:rPr>
          <w:rFonts w:ascii="Candara" w:eastAsia="Cambria" w:hAnsi="Candara" w:cs="Cambria"/>
          <w:b/>
          <w:sz w:val="24"/>
          <w:szCs w:val="24"/>
        </w:rPr>
        <w:t xml:space="preserve">Monetização das licenças </w:t>
      </w:r>
      <w:proofErr w:type="spellStart"/>
      <w:r w:rsidR="0093793A">
        <w:rPr>
          <w:rFonts w:ascii="Candara" w:eastAsia="Cambria" w:hAnsi="Candara" w:cs="Cambria"/>
          <w:b/>
          <w:sz w:val="24"/>
          <w:szCs w:val="24"/>
        </w:rPr>
        <w:t>NFTerms</w:t>
      </w:r>
      <w:proofErr w:type="spellEnd"/>
      <w:r w:rsidR="007100A3">
        <w:rPr>
          <w:rFonts w:ascii="Candara" w:eastAsia="Cambria" w:hAnsi="Candara" w:cs="Cambria"/>
          <w:b/>
          <w:sz w:val="24"/>
          <w:szCs w:val="24"/>
        </w:rPr>
        <w:t xml:space="preserve">. </w:t>
      </w:r>
      <w:r w:rsidR="00056448" w:rsidRPr="00056448">
        <w:rPr>
          <w:rFonts w:ascii="Candara" w:eastAsia="Cambria" w:hAnsi="Candara" w:cs="Cambria"/>
          <w:b/>
          <w:sz w:val="24"/>
          <w:szCs w:val="24"/>
        </w:rPr>
        <w:t>Você</w:t>
      </w:r>
      <w:r w:rsidR="00056448">
        <w:rPr>
          <w:rFonts w:ascii="Candara" w:eastAsia="Cambria" w:hAnsi="Candara" w:cs="Cambria"/>
          <w:sz w:val="24"/>
          <w:szCs w:val="24"/>
        </w:rPr>
        <w:t>, como</w:t>
      </w:r>
      <w:r w:rsidR="0080361C">
        <w:rPr>
          <w:rFonts w:ascii="Candara" w:eastAsia="Cambria" w:hAnsi="Candara" w:cs="Cambria"/>
          <w:b/>
          <w:sz w:val="24"/>
          <w:szCs w:val="24"/>
        </w:rPr>
        <w:t xml:space="preserve"> </w:t>
      </w:r>
      <w:r w:rsidR="0093793A" w:rsidRPr="00D239AE">
        <w:rPr>
          <w:rFonts w:ascii="Candara" w:eastAsia="Candara" w:hAnsi="Candara" w:cs="Candara"/>
          <w:sz w:val="24"/>
          <w:szCs w:val="24"/>
        </w:rPr>
        <w:t xml:space="preserve">titular de uma obra que </w:t>
      </w:r>
      <w:r w:rsidR="009F3AD9">
        <w:rPr>
          <w:rFonts w:ascii="Candara" w:eastAsia="Candara" w:hAnsi="Candara" w:cs="Candara"/>
          <w:sz w:val="24"/>
          <w:szCs w:val="24"/>
        </w:rPr>
        <w:t>possua</w:t>
      </w:r>
      <w:r w:rsidR="0093793A" w:rsidRPr="00D239AE">
        <w:rPr>
          <w:rFonts w:ascii="Candara" w:eastAsia="Candara" w:hAnsi="Candara" w:cs="Candara"/>
          <w:sz w:val="24"/>
          <w:szCs w:val="24"/>
        </w:rPr>
        <w:t xml:space="preserve"> uma licença </w:t>
      </w:r>
      <w:proofErr w:type="spellStart"/>
      <w:r w:rsidR="0093793A" w:rsidRPr="00D239AE">
        <w:rPr>
          <w:rFonts w:ascii="Candara" w:eastAsia="Candara" w:hAnsi="Candara" w:cs="Candara"/>
          <w:sz w:val="24"/>
          <w:szCs w:val="24"/>
        </w:rPr>
        <w:t>NFTerms</w:t>
      </w:r>
      <w:proofErr w:type="spellEnd"/>
      <w:r w:rsidR="0080361C">
        <w:rPr>
          <w:rFonts w:ascii="Candara" w:eastAsia="Candara" w:hAnsi="Candara" w:cs="Candara"/>
          <w:sz w:val="24"/>
          <w:szCs w:val="24"/>
        </w:rPr>
        <w:t>,</w:t>
      </w:r>
      <w:r w:rsidR="0093793A" w:rsidRPr="00D239AE">
        <w:rPr>
          <w:rFonts w:ascii="Candara" w:eastAsia="Candara" w:hAnsi="Candara" w:cs="Candara"/>
          <w:sz w:val="24"/>
          <w:szCs w:val="24"/>
        </w:rPr>
        <w:t xml:space="preserve"> poderá monetizá-la, se desejar, quando realizar a revenda dos tokens, se realizar a exploração comercial da obra ou ainda com o sublicenciamento da obra, podendo ainda optar por ceder de forma não onerosa os seus direitos relacionados a obra. </w:t>
      </w:r>
    </w:p>
    <w:p w14:paraId="79F596AF" w14:textId="4962AA1E" w:rsidR="0093793A" w:rsidRPr="00612BE7" w:rsidRDefault="0080361C" w:rsidP="0080361C">
      <w:pPr>
        <w:spacing w:line="276" w:lineRule="auto"/>
        <w:ind w:left="709"/>
        <w:jc w:val="both"/>
        <w:rPr>
          <w:rFonts w:ascii="Candara" w:eastAsia="Candara" w:hAnsi="Candara" w:cs="Candara"/>
          <w:sz w:val="24"/>
          <w:szCs w:val="24"/>
        </w:rPr>
      </w:pPr>
      <w:r w:rsidRPr="0080361C">
        <w:rPr>
          <w:rFonts w:ascii="Candara" w:eastAsia="Candara" w:hAnsi="Candara" w:cs="Candara"/>
          <w:b/>
          <w:sz w:val="24"/>
          <w:szCs w:val="24"/>
        </w:rPr>
        <w:t>5.1.1. Revenda.</w:t>
      </w:r>
      <w:r>
        <w:rPr>
          <w:rFonts w:ascii="Candara" w:eastAsia="Candara" w:hAnsi="Candara" w:cs="Candara"/>
          <w:sz w:val="24"/>
          <w:szCs w:val="24"/>
        </w:rPr>
        <w:t xml:space="preserve"> </w:t>
      </w:r>
      <w:r w:rsidR="0093793A" w:rsidRPr="00D239AE">
        <w:rPr>
          <w:rFonts w:ascii="Candara" w:eastAsia="Candara" w:hAnsi="Candara" w:cs="Candara"/>
          <w:sz w:val="24"/>
          <w:szCs w:val="24"/>
        </w:rPr>
        <w:t>No caso</w:t>
      </w:r>
      <w:r w:rsidR="0093793A" w:rsidRPr="00612BE7">
        <w:rPr>
          <w:rFonts w:ascii="Candara" w:eastAsia="Candara" w:hAnsi="Candara" w:cs="Candara"/>
          <w:sz w:val="24"/>
          <w:szCs w:val="24"/>
        </w:rPr>
        <w:t xml:space="preserve"> da revenda dos tokens, a </w:t>
      </w:r>
      <w:proofErr w:type="spellStart"/>
      <w:r w:rsidR="0093793A" w:rsidRPr="0080361C">
        <w:rPr>
          <w:rFonts w:ascii="Candara" w:eastAsia="Candara" w:hAnsi="Candara" w:cs="Candara"/>
          <w:b/>
          <w:sz w:val="24"/>
          <w:szCs w:val="24"/>
        </w:rPr>
        <w:t>NFTerms</w:t>
      </w:r>
      <w:proofErr w:type="spellEnd"/>
      <w:r w:rsidR="0093793A" w:rsidRPr="00612BE7">
        <w:rPr>
          <w:rFonts w:ascii="Candara" w:eastAsia="Candara" w:hAnsi="Candara" w:cs="Candara"/>
          <w:sz w:val="24"/>
          <w:szCs w:val="24"/>
        </w:rPr>
        <w:t xml:space="preserve"> não ditará as condições negociais e percentuais, neste sentido a licença não precifica o ativo, apenas gera um certificado para validar e facilitar a transação.</w:t>
      </w:r>
    </w:p>
    <w:p w14:paraId="1C474A69" w14:textId="7FF29D8E" w:rsidR="0093793A" w:rsidRDefault="00AF60F5" w:rsidP="00CC1BE7">
      <w:pPr>
        <w:spacing w:line="276" w:lineRule="auto"/>
        <w:ind w:left="709"/>
        <w:jc w:val="both"/>
        <w:rPr>
          <w:rFonts w:ascii="Candara" w:eastAsia="Candara" w:hAnsi="Candara" w:cs="Candara"/>
          <w:sz w:val="24"/>
          <w:szCs w:val="24"/>
        </w:rPr>
      </w:pPr>
      <w:r>
        <w:rPr>
          <w:rFonts w:ascii="Candara" w:eastAsia="Cambria" w:hAnsi="Candara" w:cs="Cambria"/>
          <w:b/>
          <w:bCs/>
          <w:color w:val="000000"/>
          <w:sz w:val="24"/>
          <w:szCs w:val="24"/>
        </w:rPr>
        <w:t>5</w:t>
      </w:r>
      <w:r w:rsidR="0080361C">
        <w:rPr>
          <w:rFonts w:ascii="Candara" w:eastAsia="Cambria" w:hAnsi="Candara" w:cs="Cambria"/>
          <w:b/>
          <w:bCs/>
          <w:color w:val="000000"/>
          <w:sz w:val="24"/>
          <w:szCs w:val="24"/>
        </w:rPr>
        <w:t>.1.2</w:t>
      </w:r>
      <w:r w:rsidR="00DF36A3" w:rsidRPr="006232EC">
        <w:rPr>
          <w:rFonts w:ascii="Candara" w:eastAsia="Cambria" w:hAnsi="Candara" w:cs="Cambria"/>
          <w:b/>
          <w:bCs/>
          <w:color w:val="000000"/>
          <w:sz w:val="24"/>
          <w:szCs w:val="24"/>
        </w:rPr>
        <w:t xml:space="preserve">. </w:t>
      </w:r>
      <w:r w:rsidR="0093793A">
        <w:rPr>
          <w:rFonts w:ascii="Candara" w:eastAsia="Cambria" w:hAnsi="Candara" w:cs="Cambria"/>
          <w:b/>
          <w:bCs/>
          <w:color w:val="000000"/>
          <w:sz w:val="24"/>
          <w:szCs w:val="24"/>
        </w:rPr>
        <w:t>Exploração Comercial</w:t>
      </w:r>
      <w:r w:rsidR="00DF36A3" w:rsidRPr="006232EC">
        <w:rPr>
          <w:rFonts w:ascii="Candara" w:eastAsia="Cambria" w:hAnsi="Candara" w:cs="Cambria"/>
          <w:b/>
          <w:bCs/>
          <w:color w:val="000000"/>
          <w:sz w:val="24"/>
          <w:szCs w:val="24"/>
        </w:rPr>
        <w:t>.</w:t>
      </w:r>
      <w:r w:rsidR="0093793A" w:rsidRPr="0093793A">
        <w:rPr>
          <w:rFonts w:ascii="Candara" w:eastAsia="Candara" w:hAnsi="Candara" w:cs="Candara"/>
          <w:sz w:val="24"/>
          <w:szCs w:val="24"/>
        </w:rPr>
        <w:t xml:space="preserve"> </w:t>
      </w:r>
      <w:r w:rsidR="0093793A" w:rsidRPr="00612BE7">
        <w:rPr>
          <w:rFonts w:ascii="Candara" w:eastAsia="Candara" w:hAnsi="Candara" w:cs="Candara"/>
          <w:sz w:val="24"/>
          <w:szCs w:val="24"/>
        </w:rPr>
        <w:t>Se a monetização for realizada pela exploração comercial da obra</w:t>
      </w:r>
      <w:r w:rsidR="0093793A" w:rsidRPr="0200B03E">
        <w:rPr>
          <w:rFonts w:ascii="Candara" w:eastAsia="Candara" w:hAnsi="Candara" w:cs="Candara"/>
          <w:sz w:val="24"/>
          <w:szCs w:val="24"/>
        </w:rPr>
        <w:t>,</w:t>
      </w:r>
      <w:r w:rsidR="0093793A" w:rsidRPr="00612BE7">
        <w:rPr>
          <w:rFonts w:ascii="Candara" w:eastAsia="Candara" w:hAnsi="Candara" w:cs="Candara"/>
          <w:sz w:val="24"/>
          <w:szCs w:val="24"/>
        </w:rPr>
        <w:t xml:space="preserve"> esta deverá seguir, se houver, as regras previstas para o tipo especifico de obra e</w:t>
      </w:r>
      <w:r w:rsidR="0093793A" w:rsidRPr="0200B03E">
        <w:rPr>
          <w:rFonts w:ascii="Candara" w:eastAsia="Candara" w:hAnsi="Candara" w:cs="Candara"/>
          <w:sz w:val="24"/>
          <w:szCs w:val="24"/>
        </w:rPr>
        <w:t>,</w:t>
      </w:r>
      <w:r w:rsidR="0093793A" w:rsidRPr="00612BE7">
        <w:rPr>
          <w:rFonts w:ascii="Candara" w:eastAsia="Candara" w:hAnsi="Candara" w:cs="Candara"/>
          <w:sz w:val="24"/>
          <w:szCs w:val="24"/>
        </w:rPr>
        <w:t xml:space="preserve"> não havendo previsão especifica, oc</w:t>
      </w:r>
      <w:r w:rsidR="009F3AD9">
        <w:rPr>
          <w:rFonts w:ascii="Candara" w:eastAsia="Candara" w:hAnsi="Candara" w:cs="Candara"/>
          <w:sz w:val="24"/>
          <w:szCs w:val="24"/>
        </w:rPr>
        <w:t xml:space="preserve">orrerá conforme determinado pelo </w:t>
      </w:r>
      <w:r w:rsidR="0093793A" w:rsidRPr="00612BE7">
        <w:rPr>
          <w:rFonts w:ascii="Candara" w:eastAsia="Candara" w:hAnsi="Candara" w:cs="Candara"/>
          <w:sz w:val="24"/>
          <w:szCs w:val="24"/>
        </w:rPr>
        <w:t>titular da obra no momento que disponibilizar a obra para tal finalidade.</w:t>
      </w:r>
    </w:p>
    <w:p w14:paraId="6CD6F50E" w14:textId="3469889A" w:rsidR="002B6776" w:rsidRPr="00612BE7" w:rsidRDefault="002B6776" w:rsidP="00CC1BE7">
      <w:pPr>
        <w:spacing w:line="276" w:lineRule="auto"/>
        <w:ind w:left="709"/>
        <w:jc w:val="both"/>
        <w:rPr>
          <w:rFonts w:ascii="Candara" w:eastAsia="Candara" w:hAnsi="Candara" w:cs="Candara"/>
          <w:sz w:val="24"/>
          <w:szCs w:val="24"/>
        </w:rPr>
      </w:pPr>
      <w:r w:rsidRPr="002B6776">
        <w:rPr>
          <w:rFonts w:ascii="Candara" w:eastAsia="Cambria" w:hAnsi="Candara" w:cs="Cambria"/>
          <w:b/>
          <w:bCs/>
          <w:color w:val="000000"/>
          <w:sz w:val="24"/>
          <w:szCs w:val="24"/>
        </w:rPr>
        <w:t>5.</w:t>
      </w:r>
      <w:r>
        <w:rPr>
          <w:rFonts w:ascii="Candara" w:eastAsia="Candara" w:hAnsi="Candara" w:cs="Candara"/>
          <w:b/>
          <w:sz w:val="24"/>
          <w:szCs w:val="24"/>
        </w:rPr>
        <w:t>1</w:t>
      </w:r>
      <w:r w:rsidR="0080361C">
        <w:rPr>
          <w:rFonts w:ascii="Candara" w:eastAsia="Candara" w:hAnsi="Candara" w:cs="Candara"/>
          <w:b/>
          <w:sz w:val="24"/>
          <w:szCs w:val="24"/>
        </w:rPr>
        <w:t>.3</w:t>
      </w:r>
      <w:r w:rsidRPr="002B6776">
        <w:rPr>
          <w:rFonts w:ascii="Candara" w:eastAsia="Candara" w:hAnsi="Candara" w:cs="Candara"/>
          <w:b/>
          <w:sz w:val="24"/>
          <w:szCs w:val="24"/>
        </w:rPr>
        <w:t>. Sublicenciamento da licença.</w:t>
      </w:r>
      <w:r w:rsidRPr="002B6776">
        <w:rPr>
          <w:rFonts w:ascii="Candara" w:eastAsia="Candara" w:hAnsi="Candara" w:cs="Candara"/>
          <w:sz w:val="24"/>
          <w:szCs w:val="24"/>
        </w:rPr>
        <w:t xml:space="preserve"> </w:t>
      </w:r>
      <w:r w:rsidRPr="00612BE7">
        <w:rPr>
          <w:rFonts w:ascii="Candara" w:eastAsia="Candara" w:hAnsi="Candara" w:cs="Candara"/>
          <w:sz w:val="24"/>
          <w:szCs w:val="24"/>
        </w:rPr>
        <w:t>Se a monetização for realizada pelo sublicenciamento da obra, além de, a exemplo da exploração comercial ter que seguir as regras previstas para o tipo especifico de obra, este poderá ser feito pela emissão de novos tokens.</w:t>
      </w:r>
    </w:p>
    <w:p w14:paraId="172A5CC2" w14:textId="32B431CA" w:rsidR="002B6776" w:rsidRDefault="0080361C" w:rsidP="00CC1BE7">
      <w:pPr>
        <w:spacing w:line="276" w:lineRule="auto"/>
        <w:ind w:left="709"/>
        <w:jc w:val="both"/>
        <w:rPr>
          <w:rFonts w:ascii="Candara" w:eastAsia="Candara" w:hAnsi="Candara" w:cs="Candara"/>
          <w:sz w:val="24"/>
          <w:szCs w:val="24"/>
        </w:rPr>
      </w:pPr>
      <w:r>
        <w:rPr>
          <w:rFonts w:ascii="Candara" w:eastAsia="Candara" w:hAnsi="Candara" w:cs="Candara"/>
          <w:b/>
          <w:sz w:val="24"/>
          <w:szCs w:val="24"/>
        </w:rPr>
        <w:t>5.1.4</w:t>
      </w:r>
      <w:r w:rsidR="002B6776">
        <w:rPr>
          <w:rFonts w:ascii="Candara" w:eastAsia="Candara" w:hAnsi="Candara" w:cs="Candara"/>
          <w:b/>
          <w:sz w:val="24"/>
          <w:szCs w:val="24"/>
        </w:rPr>
        <w:t>. Cessão não onerosa.</w:t>
      </w:r>
      <w:r w:rsidR="002B6776" w:rsidRPr="002B6776">
        <w:rPr>
          <w:rFonts w:ascii="Candara" w:eastAsia="Candara" w:hAnsi="Candara" w:cs="Candara"/>
          <w:sz w:val="24"/>
          <w:szCs w:val="24"/>
        </w:rPr>
        <w:t xml:space="preserve"> </w:t>
      </w:r>
      <w:r w:rsidR="00E77D10">
        <w:rPr>
          <w:rFonts w:ascii="Candara" w:eastAsia="Candara" w:hAnsi="Candara" w:cs="Candara"/>
          <w:sz w:val="24"/>
          <w:szCs w:val="24"/>
        </w:rPr>
        <w:t>E se a escolha do titular</w:t>
      </w:r>
      <w:r w:rsidR="002B6776" w:rsidRPr="00612BE7">
        <w:rPr>
          <w:rFonts w:ascii="Candara" w:eastAsia="Candara" w:hAnsi="Candara" w:cs="Candara"/>
          <w:sz w:val="24"/>
          <w:szCs w:val="24"/>
        </w:rPr>
        <w:t xml:space="preserve"> </w:t>
      </w:r>
      <w:r w:rsidR="00E77D10">
        <w:rPr>
          <w:rFonts w:ascii="Candara" w:eastAsia="Candara" w:hAnsi="Candara" w:cs="Candara"/>
          <w:sz w:val="24"/>
          <w:szCs w:val="24"/>
        </w:rPr>
        <w:t xml:space="preserve">da obra </w:t>
      </w:r>
      <w:r w:rsidR="002B6776" w:rsidRPr="00612BE7">
        <w:rPr>
          <w:rFonts w:ascii="Candara" w:eastAsia="Candara" w:hAnsi="Candara" w:cs="Candara"/>
          <w:sz w:val="24"/>
          <w:szCs w:val="24"/>
        </w:rPr>
        <w:t xml:space="preserve">for de ceder de forma não onerosa os seus direitos relacionados </w:t>
      </w:r>
      <w:r w:rsidR="002B6776" w:rsidRPr="0200B03E">
        <w:rPr>
          <w:rFonts w:ascii="Candara" w:eastAsia="Candara" w:hAnsi="Candara" w:cs="Candara"/>
          <w:sz w:val="24"/>
          <w:szCs w:val="24"/>
        </w:rPr>
        <w:t>à</w:t>
      </w:r>
      <w:r w:rsidR="002B6776" w:rsidRPr="00612BE7">
        <w:rPr>
          <w:rFonts w:ascii="Candara" w:eastAsia="Candara" w:hAnsi="Candara" w:cs="Candara"/>
          <w:sz w:val="24"/>
          <w:szCs w:val="24"/>
        </w:rPr>
        <w:t xml:space="preserve"> obra não haverá qualquer tipo de obrigação de pagamento em relação a estes.</w:t>
      </w:r>
    </w:p>
    <w:p w14:paraId="71EE61FF" w14:textId="166991B4" w:rsidR="00E07F47" w:rsidRPr="00612BE7" w:rsidRDefault="00E07F47" w:rsidP="00CC1BE7">
      <w:pPr>
        <w:spacing w:line="276" w:lineRule="auto"/>
        <w:jc w:val="both"/>
        <w:rPr>
          <w:rFonts w:ascii="Candara" w:eastAsia="Candara" w:hAnsi="Candara" w:cs="Candara"/>
          <w:sz w:val="24"/>
          <w:szCs w:val="24"/>
        </w:rPr>
      </w:pPr>
      <w:r w:rsidRPr="00E07F47">
        <w:rPr>
          <w:rFonts w:ascii="Candara" w:eastAsia="Candara" w:hAnsi="Candara" w:cs="Candara"/>
          <w:b/>
          <w:sz w:val="24"/>
          <w:szCs w:val="24"/>
        </w:rPr>
        <w:t xml:space="preserve">5.2. Taxas e Impostos. </w:t>
      </w:r>
      <w:r w:rsidRPr="00612BE7">
        <w:rPr>
          <w:rFonts w:ascii="Candara" w:eastAsia="Candara" w:hAnsi="Candara" w:cs="Candara"/>
          <w:sz w:val="24"/>
          <w:szCs w:val="24"/>
        </w:rPr>
        <w:t>Em relação a taxas e impostos pertinentes na legislação de seu</w:t>
      </w:r>
      <w:r w:rsidR="00456EBD">
        <w:rPr>
          <w:rFonts w:ascii="Candara" w:eastAsia="Candara" w:hAnsi="Candara" w:cs="Candara"/>
          <w:sz w:val="24"/>
          <w:szCs w:val="24"/>
        </w:rPr>
        <w:t xml:space="preserve"> país, </w:t>
      </w:r>
      <w:r w:rsidR="00456EBD" w:rsidRPr="00456EBD">
        <w:rPr>
          <w:rFonts w:ascii="Candara" w:eastAsia="Candara" w:hAnsi="Candara" w:cs="Candara"/>
          <w:b/>
          <w:sz w:val="24"/>
          <w:szCs w:val="24"/>
        </w:rPr>
        <w:t>V</w:t>
      </w:r>
      <w:r w:rsidRPr="00456EBD">
        <w:rPr>
          <w:rFonts w:ascii="Candara" w:eastAsia="Candara" w:hAnsi="Candara" w:cs="Candara"/>
          <w:b/>
          <w:sz w:val="24"/>
          <w:szCs w:val="24"/>
        </w:rPr>
        <w:t>ocê</w:t>
      </w:r>
      <w:r w:rsidRPr="00612BE7">
        <w:rPr>
          <w:rFonts w:ascii="Candara" w:eastAsia="Candara" w:hAnsi="Candara" w:cs="Candara"/>
          <w:sz w:val="24"/>
          <w:szCs w:val="24"/>
        </w:rPr>
        <w:t xml:space="preserve">, </w:t>
      </w:r>
      <w:proofErr w:type="spellStart"/>
      <w:r w:rsidRPr="00612BE7">
        <w:rPr>
          <w:rFonts w:ascii="Candara" w:eastAsia="Candara" w:hAnsi="Candara" w:cs="Candara"/>
          <w:sz w:val="24"/>
          <w:szCs w:val="24"/>
        </w:rPr>
        <w:t>independente</w:t>
      </w:r>
      <w:proofErr w:type="spellEnd"/>
      <w:r w:rsidRPr="00612BE7">
        <w:rPr>
          <w:rFonts w:ascii="Candara" w:eastAsia="Candara" w:hAnsi="Candara" w:cs="Candara"/>
          <w:sz w:val="24"/>
          <w:szCs w:val="24"/>
        </w:rPr>
        <w:t xml:space="preserve"> de ser o autor, titular ou adquirente, será responsável por arcar com todos e quaisquer impostos sobre venda, uso, valor agregado, renda, </w:t>
      </w:r>
      <w:r w:rsidRPr="00612BE7">
        <w:rPr>
          <w:rFonts w:ascii="Candara" w:eastAsia="Candara" w:hAnsi="Candara" w:cs="Candara"/>
          <w:sz w:val="24"/>
          <w:szCs w:val="24"/>
        </w:rPr>
        <w:lastRenderedPageBreak/>
        <w:t>circulação de bens ou outras taxas, impostos e avaliaçõ</w:t>
      </w:r>
      <w:r w:rsidR="00456EBD">
        <w:rPr>
          <w:rFonts w:ascii="Candara" w:eastAsia="Candara" w:hAnsi="Candara" w:cs="Candara"/>
          <w:sz w:val="24"/>
          <w:szCs w:val="24"/>
        </w:rPr>
        <w:t>es agora ou no futuro devidos. A</w:t>
      </w:r>
      <w:r w:rsidRPr="00612BE7">
        <w:rPr>
          <w:rFonts w:ascii="Candara" w:eastAsia="Candara" w:hAnsi="Candara" w:cs="Candara"/>
          <w:sz w:val="24"/>
          <w:szCs w:val="24"/>
        </w:rPr>
        <w:t xml:space="preserve"> </w:t>
      </w:r>
      <w:proofErr w:type="spellStart"/>
      <w:r w:rsidR="00EA2E11" w:rsidRPr="00456EBD">
        <w:rPr>
          <w:rFonts w:ascii="Candara" w:eastAsia="Candara" w:hAnsi="Candara" w:cs="Candara"/>
          <w:b/>
          <w:sz w:val="24"/>
          <w:szCs w:val="24"/>
        </w:rPr>
        <w:t>NFTerms</w:t>
      </w:r>
      <w:proofErr w:type="spellEnd"/>
      <w:r w:rsidRPr="00612BE7">
        <w:rPr>
          <w:rFonts w:ascii="Candara" w:eastAsia="Candara" w:hAnsi="Candara" w:cs="Candara"/>
          <w:sz w:val="24"/>
          <w:szCs w:val="24"/>
        </w:rPr>
        <w:t xml:space="preserve"> não será responsável pelo pagamento ou recolhimento de nenhuma taxa, imposto, avaliações</w:t>
      </w:r>
      <w:r w:rsidR="00030332">
        <w:rPr>
          <w:rFonts w:ascii="Candara" w:eastAsia="Candara" w:hAnsi="Candara" w:cs="Candara"/>
          <w:sz w:val="24"/>
          <w:szCs w:val="24"/>
        </w:rPr>
        <w:t>, dentre outros</w:t>
      </w:r>
      <w:r w:rsidRPr="00612BE7">
        <w:rPr>
          <w:rFonts w:ascii="Candara" w:eastAsia="Candara" w:hAnsi="Candara" w:cs="Candara"/>
          <w:sz w:val="24"/>
          <w:szCs w:val="24"/>
        </w:rPr>
        <w:t xml:space="preserve"> pertinentes </w:t>
      </w:r>
      <w:r w:rsidRPr="0200B03E">
        <w:rPr>
          <w:rFonts w:ascii="Candara" w:eastAsia="Candara" w:hAnsi="Candara" w:cs="Candara"/>
          <w:sz w:val="24"/>
          <w:szCs w:val="24"/>
        </w:rPr>
        <w:t>à</w:t>
      </w:r>
      <w:r w:rsidRPr="00612BE7">
        <w:rPr>
          <w:rFonts w:ascii="Candara" w:eastAsia="Candara" w:hAnsi="Candara" w:cs="Candara"/>
          <w:sz w:val="24"/>
          <w:szCs w:val="24"/>
        </w:rPr>
        <w:t xml:space="preserve"> relação ora prevista nestes Termos. </w:t>
      </w:r>
    </w:p>
    <w:p w14:paraId="1C2894BC" w14:textId="2F0F31A2" w:rsidR="0049654C" w:rsidRDefault="0053273D" w:rsidP="00F57CD5">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Capítulo V</w:t>
      </w:r>
      <w:r w:rsidR="00CC1BE7">
        <w:rPr>
          <w:rFonts w:ascii="Candara" w:eastAsia="Cambria" w:hAnsi="Candara" w:cs="Cambria"/>
          <w:b/>
          <w:sz w:val="24"/>
          <w:szCs w:val="24"/>
        </w:rPr>
        <w:t>I</w:t>
      </w:r>
      <w:r>
        <w:rPr>
          <w:rFonts w:ascii="Candara" w:eastAsia="Cambria" w:hAnsi="Candara" w:cs="Cambria"/>
          <w:b/>
          <w:sz w:val="24"/>
          <w:szCs w:val="24"/>
        </w:rPr>
        <w:t xml:space="preserve"> </w:t>
      </w:r>
    </w:p>
    <w:p w14:paraId="00000075" w14:textId="5BDEB7A1" w:rsidR="003D31A6" w:rsidRPr="006232EC" w:rsidRDefault="0053273D" w:rsidP="00F57CD5">
      <w:pPr>
        <w:pStyle w:val="PargrafodaLista"/>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w:t>
      </w:r>
      <w:r w:rsidR="002F736C" w:rsidRPr="006232EC">
        <w:rPr>
          <w:rFonts w:ascii="Candara" w:eastAsia="Cambria" w:hAnsi="Candara" w:cs="Cambria"/>
          <w:b/>
          <w:sz w:val="24"/>
          <w:szCs w:val="24"/>
        </w:rPr>
        <w:t>EXCLUSÃO DE GARANTIAS</w:t>
      </w:r>
      <w:r>
        <w:rPr>
          <w:rFonts w:ascii="Candara" w:eastAsia="Cambria" w:hAnsi="Candara" w:cs="Cambria"/>
          <w:b/>
          <w:sz w:val="24"/>
          <w:szCs w:val="24"/>
        </w:rPr>
        <w:t xml:space="preserve"> -</w:t>
      </w:r>
    </w:p>
    <w:p w14:paraId="00000076" w14:textId="77777777" w:rsidR="003D31A6" w:rsidRPr="006232EC" w:rsidRDefault="003D31A6" w:rsidP="00F57CD5">
      <w:pPr>
        <w:spacing w:after="0" w:line="276" w:lineRule="auto"/>
        <w:jc w:val="both"/>
        <w:rPr>
          <w:rFonts w:ascii="Candara" w:eastAsia="Cambria" w:hAnsi="Candara" w:cs="Cambria"/>
          <w:sz w:val="24"/>
          <w:szCs w:val="24"/>
        </w:rPr>
      </w:pPr>
    </w:p>
    <w:p w14:paraId="00000077" w14:textId="16205A7A" w:rsidR="003D31A6" w:rsidRPr="006232EC" w:rsidRDefault="00CC1BE7" w:rsidP="00F57CD5">
      <w:pPr>
        <w:spacing w:after="0" w:line="276" w:lineRule="auto"/>
        <w:jc w:val="both"/>
        <w:rPr>
          <w:rFonts w:ascii="Candara" w:eastAsia="Cambria" w:hAnsi="Candara" w:cs="Cambria"/>
          <w:sz w:val="24"/>
          <w:szCs w:val="24"/>
        </w:rPr>
      </w:pPr>
      <w:r>
        <w:rPr>
          <w:rFonts w:ascii="Candara" w:eastAsia="Cambria" w:hAnsi="Candara" w:cs="Cambria"/>
          <w:b/>
          <w:sz w:val="24"/>
          <w:szCs w:val="24"/>
        </w:rPr>
        <w:t>6</w:t>
      </w:r>
      <w:r w:rsidR="002F736C" w:rsidRPr="006232EC">
        <w:rPr>
          <w:rFonts w:ascii="Candara" w:eastAsia="Cambria" w:hAnsi="Candara" w:cs="Cambria"/>
          <w:b/>
          <w:sz w:val="24"/>
          <w:szCs w:val="24"/>
        </w:rPr>
        <w:t>.1. Disponibilidade</w:t>
      </w:r>
      <w:r w:rsidR="002F736C" w:rsidRPr="006232EC">
        <w:rPr>
          <w:rFonts w:ascii="Candara" w:eastAsia="Cambria" w:hAnsi="Candara" w:cs="Cambria"/>
          <w:sz w:val="24"/>
          <w:szCs w:val="24"/>
        </w:rPr>
        <w:t xml:space="preserve">. A </w:t>
      </w:r>
      <w:r w:rsidR="00F4262C" w:rsidRPr="006232EC">
        <w:rPr>
          <w:rFonts w:ascii="Candara" w:eastAsia="Cambria" w:hAnsi="Candara" w:cs="Cambria"/>
          <w:sz w:val="24"/>
          <w:szCs w:val="24"/>
        </w:rPr>
        <w:t>P</w:t>
      </w:r>
      <w:r w:rsidR="002F736C" w:rsidRPr="006232EC">
        <w:rPr>
          <w:rFonts w:ascii="Candara" w:eastAsia="Cambria" w:hAnsi="Candara" w:cs="Cambria"/>
          <w:sz w:val="24"/>
          <w:szCs w:val="24"/>
        </w:rPr>
        <w:t>lataforma está disponível para</w:t>
      </w:r>
      <w:r w:rsidR="0053273D">
        <w:rPr>
          <w:rFonts w:ascii="Candara" w:eastAsia="Cambria" w:hAnsi="Candara" w:cs="Cambria"/>
          <w:sz w:val="24"/>
          <w:szCs w:val="24"/>
        </w:rPr>
        <w:t xml:space="preserve"> o seu uso </w:t>
      </w:r>
      <w:r w:rsidR="002F736C" w:rsidRPr="006232EC">
        <w:rPr>
          <w:rFonts w:ascii="Candara" w:eastAsia="Cambria" w:hAnsi="Candara" w:cs="Cambria"/>
          <w:sz w:val="24"/>
          <w:szCs w:val="24"/>
        </w:rPr>
        <w:t>e é oferecida "no estado em que se enco</w:t>
      </w:r>
      <w:r w:rsidR="00972AD3">
        <w:rPr>
          <w:rFonts w:ascii="Candara" w:eastAsia="Cambria" w:hAnsi="Candara" w:cs="Cambria"/>
          <w:sz w:val="24"/>
          <w:szCs w:val="24"/>
        </w:rPr>
        <w:t xml:space="preserve">ntra" e "conforme disponível". </w:t>
      </w:r>
      <w:r w:rsidR="00BA3EB1">
        <w:rPr>
          <w:rFonts w:ascii="Candara" w:eastAsia="Cambria" w:hAnsi="Candara" w:cs="Cambria"/>
          <w:sz w:val="24"/>
          <w:szCs w:val="24"/>
        </w:rPr>
        <w:t>A</w:t>
      </w:r>
      <w:r w:rsidR="00185B2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00965E99" w:rsidRPr="00965E99">
        <w:rPr>
          <w:rFonts w:ascii="Candara" w:eastAsia="Cambria" w:hAnsi="Candara" w:cs="Cambria"/>
          <w:sz w:val="24"/>
          <w:szCs w:val="24"/>
        </w:rPr>
        <w:t>esclarece que</w:t>
      </w:r>
      <w:r w:rsidR="00965E99">
        <w:rPr>
          <w:rFonts w:ascii="Candara" w:eastAsia="Cambria" w:hAnsi="Candara" w:cs="Cambria"/>
          <w:sz w:val="24"/>
          <w:szCs w:val="24"/>
        </w:rPr>
        <w:t xml:space="preserve"> as atividades são de altíssimo risco e </w:t>
      </w:r>
      <w:r w:rsidR="00965E99" w:rsidRPr="00965E99">
        <w:rPr>
          <w:rFonts w:ascii="Candara" w:eastAsia="Cambria" w:hAnsi="Candara" w:cs="Cambria"/>
          <w:sz w:val="24"/>
          <w:szCs w:val="24"/>
        </w:rPr>
        <w:t xml:space="preserve"> </w:t>
      </w:r>
      <w:r w:rsidR="002F736C" w:rsidRPr="006232EC">
        <w:rPr>
          <w:rFonts w:ascii="Candara" w:eastAsia="Cambria" w:hAnsi="Candara" w:cs="Cambria"/>
          <w:sz w:val="24"/>
          <w:szCs w:val="24"/>
        </w:rPr>
        <w:t xml:space="preserve">declina qualquer responsabilidade por garantias implícitas de </w:t>
      </w:r>
      <w:r w:rsidR="00C739E7">
        <w:rPr>
          <w:rFonts w:ascii="Candara" w:eastAsia="Cambria" w:hAnsi="Candara" w:cs="Cambria"/>
          <w:sz w:val="24"/>
          <w:szCs w:val="24"/>
        </w:rPr>
        <w:t>ganhos financeiros</w:t>
      </w:r>
      <w:r w:rsidR="002F736C" w:rsidRPr="006232EC">
        <w:rPr>
          <w:rFonts w:ascii="Candara" w:eastAsia="Cambria" w:hAnsi="Candara" w:cs="Cambria"/>
          <w:sz w:val="24"/>
          <w:szCs w:val="24"/>
        </w:rPr>
        <w:t>, adequação a um determinado fim</w:t>
      </w:r>
      <w:r w:rsidR="00F4262C" w:rsidRPr="006232EC">
        <w:rPr>
          <w:rFonts w:ascii="Candara" w:eastAsia="Cambria" w:hAnsi="Candara" w:cs="Cambria"/>
          <w:sz w:val="24"/>
          <w:szCs w:val="24"/>
        </w:rPr>
        <w:t>,</w:t>
      </w:r>
      <w:r w:rsidR="002F736C" w:rsidRPr="006232EC">
        <w:rPr>
          <w:rFonts w:ascii="Candara" w:eastAsia="Cambria" w:hAnsi="Candara" w:cs="Cambria"/>
          <w:sz w:val="24"/>
          <w:szCs w:val="24"/>
        </w:rPr>
        <w:t xml:space="preserve"> de retorno financeiro.</w:t>
      </w:r>
      <w:r w:rsidR="00CC7A27" w:rsidRPr="00CC7A27">
        <w:rPr>
          <w:rFonts w:ascii="Candara" w:eastAsia="Times New Roman" w:hAnsi="Candara" w:cs="Arial"/>
          <w:sz w:val="24"/>
          <w:szCs w:val="24"/>
        </w:rPr>
        <w:t xml:space="preserve"> </w:t>
      </w:r>
      <w:r w:rsidR="002F736C" w:rsidRPr="006232EC">
        <w:rPr>
          <w:rFonts w:ascii="Candara" w:eastAsia="Cambria" w:hAnsi="Candara" w:cs="Cambria"/>
          <w:sz w:val="24"/>
          <w:szCs w:val="24"/>
        </w:rPr>
        <w:t xml:space="preserve">Além disso, </w:t>
      </w:r>
      <w:r w:rsidR="00BA3EB1">
        <w:rPr>
          <w:rFonts w:ascii="Candara" w:eastAsia="Cambria" w:hAnsi="Candara" w:cs="Cambria"/>
          <w:sz w:val="24"/>
          <w:szCs w:val="24"/>
        </w:rPr>
        <w:t>a</w:t>
      </w:r>
      <w:r w:rsidR="002F736C"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não garante que os serviços serão fornecidos sem interrupções</w:t>
      </w:r>
      <w:r w:rsidR="00382019">
        <w:rPr>
          <w:rFonts w:ascii="Candara" w:eastAsia="Cambria" w:hAnsi="Candara" w:cs="Cambria"/>
          <w:sz w:val="24"/>
          <w:szCs w:val="24"/>
        </w:rPr>
        <w:t>, atrasos</w:t>
      </w:r>
      <w:r w:rsidR="002F736C" w:rsidRPr="006232EC">
        <w:rPr>
          <w:rFonts w:ascii="Candara" w:eastAsia="Cambria" w:hAnsi="Candara" w:cs="Cambria"/>
          <w:sz w:val="24"/>
          <w:szCs w:val="24"/>
        </w:rPr>
        <w:t xml:space="preserve"> ou erros.</w:t>
      </w:r>
      <w:r w:rsidR="003B1DC9">
        <w:rPr>
          <w:rFonts w:ascii="Candara" w:eastAsia="Cambria" w:hAnsi="Candara" w:cs="Cambria"/>
          <w:sz w:val="24"/>
          <w:szCs w:val="24"/>
        </w:rPr>
        <w:t xml:space="preserve"> </w:t>
      </w:r>
      <w:r w:rsidR="00BA3EB1">
        <w:rPr>
          <w:rFonts w:ascii="Candara" w:eastAsia="Times New Roman" w:hAnsi="Candara" w:cs="Arial"/>
          <w:sz w:val="24"/>
          <w:szCs w:val="24"/>
        </w:rPr>
        <w:t>A</w:t>
      </w:r>
      <w:r w:rsidR="00E83EBD">
        <w:rPr>
          <w:rFonts w:ascii="Candara" w:eastAsia="Times New Roman" w:hAnsi="Candara" w:cs="Arial"/>
          <w:sz w:val="24"/>
          <w:szCs w:val="24"/>
        </w:rPr>
        <w:t xml:space="preserve"> </w:t>
      </w:r>
      <w:proofErr w:type="spellStart"/>
      <w:r w:rsidR="00EA2E11">
        <w:rPr>
          <w:rFonts w:ascii="Candara" w:eastAsia="Cambria" w:hAnsi="Candara" w:cs="Cambria"/>
          <w:b/>
          <w:sz w:val="24"/>
          <w:szCs w:val="24"/>
        </w:rPr>
        <w:t>NFTerms</w:t>
      </w:r>
      <w:proofErr w:type="spellEnd"/>
      <w:r w:rsidR="00382019" w:rsidRPr="00F9052F">
        <w:rPr>
          <w:rFonts w:ascii="Candara" w:eastAsia="Times New Roman" w:hAnsi="Candara" w:cs="Arial"/>
          <w:sz w:val="24"/>
          <w:szCs w:val="24"/>
        </w:rPr>
        <w:t xml:space="preserve"> não será resp</w:t>
      </w:r>
      <w:r w:rsidR="00E83EBD">
        <w:rPr>
          <w:rFonts w:ascii="Candara" w:eastAsia="Times New Roman" w:hAnsi="Candara" w:cs="Arial"/>
          <w:sz w:val="24"/>
          <w:szCs w:val="24"/>
        </w:rPr>
        <w:t>onsável por quais</w:t>
      </w:r>
      <w:r w:rsidR="00382019" w:rsidRPr="00F9052F">
        <w:rPr>
          <w:rFonts w:ascii="Candara" w:eastAsia="Times New Roman" w:hAnsi="Candara" w:cs="Arial"/>
          <w:sz w:val="24"/>
          <w:szCs w:val="24"/>
        </w:rPr>
        <w:t xml:space="preserve">quer eventuais defeitos ou limitações </w:t>
      </w:r>
      <w:r w:rsidR="00E83EBD" w:rsidRPr="00F9052F">
        <w:rPr>
          <w:rFonts w:ascii="Candara" w:eastAsia="Times New Roman" w:hAnsi="Candara" w:cs="Arial"/>
          <w:sz w:val="24"/>
          <w:szCs w:val="24"/>
        </w:rPr>
        <w:t xml:space="preserve">de navegação utilizados </w:t>
      </w:r>
      <w:r w:rsidR="00E83EBD">
        <w:rPr>
          <w:rFonts w:ascii="Candara" w:eastAsia="Times New Roman" w:hAnsi="Candara" w:cs="Arial"/>
          <w:sz w:val="24"/>
          <w:szCs w:val="24"/>
        </w:rPr>
        <w:t xml:space="preserve">por </w:t>
      </w:r>
      <w:r w:rsidR="00E83EBD" w:rsidRPr="00E83EBD">
        <w:rPr>
          <w:rFonts w:ascii="Candara" w:eastAsia="Times New Roman" w:hAnsi="Candara" w:cs="Arial"/>
          <w:b/>
          <w:sz w:val="24"/>
          <w:szCs w:val="24"/>
        </w:rPr>
        <w:t>Você</w:t>
      </w:r>
      <w:r w:rsidR="00E83EBD" w:rsidRPr="00F9052F">
        <w:rPr>
          <w:rFonts w:ascii="Candara" w:eastAsia="Times New Roman" w:hAnsi="Candara" w:cs="Arial"/>
          <w:sz w:val="24"/>
          <w:szCs w:val="24"/>
        </w:rPr>
        <w:t xml:space="preserve"> ou, ainda, por eventuais </w:t>
      </w:r>
      <w:r w:rsidR="00382019" w:rsidRPr="00F9052F">
        <w:rPr>
          <w:rFonts w:ascii="Candara" w:eastAsia="Times New Roman" w:hAnsi="Candara" w:cs="Arial"/>
          <w:sz w:val="24"/>
          <w:szCs w:val="24"/>
        </w:rPr>
        <w:t xml:space="preserve">equipamentos ou defeitos ou limitações dos serviços de provimento de acesso ou infraestrutura de acesso à Internet contratados </w:t>
      </w:r>
      <w:r w:rsidR="00E83EBD">
        <w:rPr>
          <w:rFonts w:ascii="Candara" w:eastAsia="Times New Roman" w:hAnsi="Candara" w:cs="Arial"/>
          <w:sz w:val="24"/>
          <w:szCs w:val="24"/>
        </w:rPr>
        <w:t xml:space="preserve">por </w:t>
      </w:r>
      <w:r w:rsidR="00E83EBD" w:rsidRPr="00E83EBD">
        <w:rPr>
          <w:rFonts w:ascii="Candara" w:eastAsia="Times New Roman" w:hAnsi="Candara" w:cs="Arial"/>
          <w:b/>
          <w:sz w:val="24"/>
          <w:szCs w:val="24"/>
        </w:rPr>
        <w:t>Você</w:t>
      </w:r>
      <w:r w:rsidR="00590FDC">
        <w:rPr>
          <w:rFonts w:ascii="Candara" w:eastAsia="Times New Roman" w:hAnsi="Candara" w:cs="Arial"/>
          <w:sz w:val="24"/>
          <w:szCs w:val="24"/>
        </w:rPr>
        <w:t xml:space="preserve">. </w:t>
      </w:r>
      <w:r w:rsidR="00BA3EB1">
        <w:rPr>
          <w:rFonts w:ascii="Candara" w:eastAsia="Times New Roman" w:hAnsi="Candara" w:cs="Arial"/>
          <w:sz w:val="24"/>
          <w:szCs w:val="24"/>
        </w:rPr>
        <w:t>A</w:t>
      </w:r>
      <w:r w:rsidR="00382019" w:rsidRPr="00F9052F">
        <w:rPr>
          <w:rFonts w:ascii="Candara" w:eastAsia="Times New Roman" w:hAnsi="Candara" w:cs="Arial"/>
          <w:sz w:val="24"/>
          <w:szCs w:val="24"/>
        </w:rPr>
        <w:t xml:space="preserve"> </w:t>
      </w:r>
      <w:proofErr w:type="spellStart"/>
      <w:r w:rsidR="00EA2E11">
        <w:rPr>
          <w:rFonts w:ascii="Candara" w:eastAsia="Cambria" w:hAnsi="Candara" w:cs="Cambria"/>
          <w:b/>
          <w:sz w:val="24"/>
          <w:szCs w:val="24"/>
        </w:rPr>
        <w:t>NFTerms</w:t>
      </w:r>
      <w:proofErr w:type="spellEnd"/>
      <w:r w:rsidR="00E83EBD" w:rsidRPr="00F9052F">
        <w:rPr>
          <w:rFonts w:ascii="Candara" w:eastAsia="Times New Roman" w:hAnsi="Candara" w:cs="Arial"/>
          <w:sz w:val="24"/>
          <w:szCs w:val="24"/>
        </w:rPr>
        <w:t xml:space="preserve"> </w:t>
      </w:r>
      <w:r w:rsidR="00382019" w:rsidRPr="00F9052F">
        <w:rPr>
          <w:rFonts w:ascii="Candara" w:eastAsia="Times New Roman" w:hAnsi="Candara" w:cs="Arial"/>
          <w:sz w:val="24"/>
          <w:szCs w:val="24"/>
        </w:rPr>
        <w:t>também não será responsável por qualquer vírus que possa atacar equipamento em decorrência do acesso, utilização ou navegação na Internet ou como consequência da transferência de dados, arquivos, imagens, textos ou áudio</w:t>
      </w:r>
      <w:r w:rsidR="00382019">
        <w:rPr>
          <w:rFonts w:ascii="Candara" w:eastAsia="Times New Roman" w:hAnsi="Candara" w:cs="Arial"/>
          <w:sz w:val="24"/>
          <w:szCs w:val="24"/>
        </w:rPr>
        <w:t xml:space="preserve">. </w:t>
      </w:r>
      <w:r w:rsidR="00382019">
        <w:rPr>
          <w:rFonts w:ascii="Candara" w:eastAsia="Cambria" w:hAnsi="Candara" w:cs="Cambria"/>
          <w:sz w:val="24"/>
          <w:szCs w:val="24"/>
        </w:rPr>
        <w:t xml:space="preserve">Sendo assim, </w:t>
      </w:r>
      <w:r w:rsidR="00382019">
        <w:rPr>
          <w:rFonts w:ascii="Candara" w:eastAsia="Cambria" w:hAnsi="Candara" w:cs="Cambria"/>
          <w:b/>
          <w:bCs/>
          <w:sz w:val="24"/>
          <w:szCs w:val="24"/>
        </w:rPr>
        <w:t xml:space="preserve">Você </w:t>
      </w:r>
      <w:r w:rsidR="00382019" w:rsidRPr="006232EC">
        <w:rPr>
          <w:rFonts w:ascii="Candara" w:eastAsia="Cambria" w:hAnsi="Candara" w:cs="Cambria"/>
          <w:sz w:val="24"/>
          <w:szCs w:val="24"/>
        </w:rPr>
        <w:t xml:space="preserve">aceita que todo o risco decorrente da utilização da </w:t>
      </w:r>
      <w:r w:rsidR="00382019" w:rsidRPr="00965E99">
        <w:rPr>
          <w:rFonts w:ascii="Candara" w:eastAsia="Cambria" w:hAnsi="Candara" w:cs="Cambria"/>
          <w:sz w:val="24"/>
          <w:szCs w:val="24"/>
        </w:rPr>
        <w:t>Plataforma</w:t>
      </w:r>
      <w:r w:rsidR="00382019" w:rsidRPr="006232EC">
        <w:rPr>
          <w:rFonts w:ascii="Candara" w:eastAsia="Cambria" w:hAnsi="Candara" w:cs="Cambria"/>
          <w:sz w:val="24"/>
          <w:szCs w:val="24"/>
        </w:rPr>
        <w:t xml:space="preserve"> é d</w:t>
      </w:r>
      <w:r w:rsidR="00382019">
        <w:rPr>
          <w:rFonts w:ascii="Candara" w:eastAsia="Cambria" w:hAnsi="Candara" w:cs="Cambria"/>
          <w:sz w:val="24"/>
          <w:szCs w:val="24"/>
        </w:rPr>
        <w:t>e</w:t>
      </w:r>
      <w:r w:rsidR="00382019" w:rsidRPr="006232EC">
        <w:rPr>
          <w:rFonts w:ascii="Candara" w:eastAsia="Cambria" w:hAnsi="Candara" w:cs="Cambria"/>
          <w:sz w:val="24"/>
          <w:szCs w:val="24"/>
        </w:rPr>
        <w:t xml:space="preserve"> sua exclusiva responsabilidade.</w:t>
      </w:r>
    </w:p>
    <w:p w14:paraId="00000078" w14:textId="779E7719" w:rsidR="003D31A6" w:rsidRPr="006232EC" w:rsidRDefault="003D31A6" w:rsidP="006232EC">
      <w:pPr>
        <w:spacing w:after="0" w:line="240" w:lineRule="auto"/>
        <w:jc w:val="both"/>
        <w:rPr>
          <w:rFonts w:ascii="Candara" w:eastAsia="Cambria" w:hAnsi="Candara" w:cs="Cambria"/>
          <w:sz w:val="24"/>
          <w:szCs w:val="24"/>
        </w:rPr>
      </w:pPr>
    </w:p>
    <w:p w14:paraId="0A377255" w14:textId="7F3D1F7A" w:rsidR="0049654C" w:rsidRDefault="00F57CD5" w:rsidP="00A66529">
      <w:pPr>
        <w:pStyle w:val="PargrafodaLista"/>
        <w:spacing w:after="0" w:line="276" w:lineRule="auto"/>
        <w:ind w:left="709"/>
        <w:jc w:val="center"/>
        <w:rPr>
          <w:rFonts w:ascii="Candara" w:eastAsia="Cambria" w:hAnsi="Candara" w:cs="Cambria"/>
          <w:b/>
          <w:sz w:val="24"/>
          <w:szCs w:val="24"/>
        </w:rPr>
      </w:pPr>
      <w:r>
        <w:rPr>
          <w:rFonts w:ascii="Candara" w:eastAsia="Cambria" w:hAnsi="Candara" w:cs="Cambria"/>
          <w:b/>
          <w:sz w:val="24"/>
          <w:szCs w:val="24"/>
        </w:rPr>
        <w:t>Capítulo VII</w:t>
      </w:r>
    </w:p>
    <w:p w14:paraId="0000007B" w14:textId="42E47F68" w:rsidR="003D31A6" w:rsidRPr="006232EC" w:rsidRDefault="009E2F3B" w:rsidP="00A66529">
      <w:pPr>
        <w:pStyle w:val="PargrafodaLista"/>
        <w:spacing w:after="0" w:line="276" w:lineRule="auto"/>
        <w:ind w:left="709"/>
        <w:jc w:val="center"/>
        <w:rPr>
          <w:rFonts w:ascii="Candara" w:eastAsia="Cambria" w:hAnsi="Candara" w:cs="Cambria"/>
          <w:sz w:val="24"/>
          <w:szCs w:val="24"/>
        </w:rPr>
      </w:pPr>
      <w:r>
        <w:rPr>
          <w:rFonts w:ascii="Candara" w:eastAsia="Cambria" w:hAnsi="Candara" w:cs="Cambria"/>
          <w:b/>
          <w:sz w:val="24"/>
          <w:szCs w:val="24"/>
        </w:rPr>
        <w:t xml:space="preserve"> - </w:t>
      </w:r>
      <w:r w:rsidR="002F736C" w:rsidRPr="006232EC">
        <w:rPr>
          <w:rFonts w:ascii="Candara" w:eastAsia="Cambria" w:hAnsi="Candara" w:cs="Cambria"/>
          <w:b/>
          <w:sz w:val="24"/>
          <w:szCs w:val="24"/>
        </w:rPr>
        <w:t>RESPONSABILIDADE</w:t>
      </w:r>
      <w:r w:rsidR="00FD106C">
        <w:rPr>
          <w:rFonts w:ascii="Candara" w:eastAsia="Cambria" w:hAnsi="Candara" w:cs="Cambria"/>
          <w:b/>
          <w:sz w:val="24"/>
          <w:szCs w:val="24"/>
        </w:rPr>
        <w:t>S</w:t>
      </w:r>
      <w:r w:rsidR="007A69FC">
        <w:rPr>
          <w:rFonts w:ascii="Candara" w:eastAsia="Cambria" w:hAnsi="Candara" w:cs="Cambria"/>
          <w:b/>
          <w:sz w:val="24"/>
          <w:szCs w:val="24"/>
        </w:rPr>
        <w:t xml:space="preserve"> </w:t>
      </w:r>
      <w:r>
        <w:rPr>
          <w:rFonts w:ascii="Candara" w:eastAsia="Cambria" w:hAnsi="Candara" w:cs="Cambria"/>
          <w:b/>
          <w:sz w:val="24"/>
          <w:szCs w:val="24"/>
        </w:rPr>
        <w:t>-</w:t>
      </w:r>
    </w:p>
    <w:p w14:paraId="0000007C" w14:textId="77777777" w:rsidR="003D31A6" w:rsidRPr="006232EC" w:rsidRDefault="003D31A6" w:rsidP="00A66529">
      <w:pPr>
        <w:spacing w:after="0" w:line="276" w:lineRule="auto"/>
        <w:jc w:val="both"/>
        <w:rPr>
          <w:rFonts w:ascii="Candara" w:eastAsia="Cambria" w:hAnsi="Candara" w:cs="Cambria"/>
          <w:sz w:val="24"/>
          <w:szCs w:val="24"/>
        </w:rPr>
      </w:pPr>
    </w:p>
    <w:p w14:paraId="732BFB56" w14:textId="4EED343B" w:rsidR="00FD106C" w:rsidRDefault="00FD106C" w:rsidP="00A66529">
      <w:pPr>
        <w:spacing w:line="276" w:lineRule="auto"/>
        <w:jc w:val="both"/>
        <w:rPr>
          <w:rFonts w:ascii="Candara" w:eastAsia="Candara" w:hAnsi="Candara" w:cs="Candara"/>
          <w:sz w:val="24"/>
          <w:szCs w:val="24"/>
        </w:rPr>
      </w:pPr>
      <w:r>
        <w:rPr>
          <w:rFonts w:ascii="Candara" w:eastAsia="Cambria" w:hAnsi="Candara" w:cs="Cambria"/>
          <w:b/>
          <w:sz w:val="24"/>
          <w:szCs w:val="24"/>
        </w:rPr>
        <w:t>7.1. Responsabilidade do titular</w:t>
      </w:r>
      <w:r w:rsidR="00324AA9">
        <w:rPr>
          <w:rFonts w:ascii="Candara" w:eastAsia="Cambria" w:hAnsi="Candara" w:cs="Cambria"/>
          <w:b/>
          <w:sz w:val="24"/>
          <w:szCs w:val="24"/>
        </w:rPr>
        <w:t>.</w:t>
      </w:r>
      <w:r w:rsidR="00E30F75">
        <w:rPr>
          <w:rFonts w:ascii="Candara" w:eastAsia="Cambria" w:hAnsi="Candara" w:cs="Cambria"/>
          <w:b/>
          <w:sz w:val="24"/>
          <w:szCs w:val="24"/>
        </w:rPr>
        <w:t xml:space="preserve"> </w:t>
      </w:r>
      <w:r w:rsidRPr="00FD106C">
        <w:rPr>
          <w:rFonts w:ascii="Candara" w:eastAsia="Candara" w:hAnsi="Candara" w:cs="Candara"/>
          <w:sz w:val="24"/>
          <w:szCs w:val="24"/>
        </w:rPr>
        <w:t xml:space="preserve">Como não é realizado qualquer exame de anterioridade ou de titularidade, </w:t>
      </w:r>
      <w:r w:rsidRPr="00FD106C">
        <w:rPr>
          <w:rFonts w:ascii="Candara" w:eastAsia="Candara" w:hAnsi="Candara" w:cs="Candara"/>
          <w:b/>
          <w:sz w:val="24"/>
          <w:szCs w:val="24"/>
        </w:rPr>
        <w:t>Você</w:t>
      </w:r>
      <w:r>
        <w:rPr>
          <w:rFonts w:ascii="Candara" w:eastAsia="Candara" w:hAnsi="Candara" w:cs="Candara"/>
          <w:sz w:val="24"/>
          <w:szCs w:val="24"/>
        </w:rPr>
        <w:t>, como</w:t>
      </w:r>
      <w:r w:rsidRPr="00FD106C">
        <w:rPr>
          <w:rFonts w:ascii="Candara" w:eastAsia="Candara" w:hAnsi="Candara" w:cs="Candara"/>
          <w:sz w:val="24"/>
          <w:szCs w:val="24"/>
        </w:rPr>
        <w:t xml:space="preserve"> titular da obra</w:t>
      </w:r>
      <w:r>
        <w:rPr>
          <w:rFonts w:ascii="Candara" w:eastAsia="Candara" w:hAnsi="Candara" w:cs="Candara"/>
          <w:sz w:val="24"/>
          <w:szCs w:val="24"/>
        </w:rPr>
        <w:t>,</w:t>
      </w:r>
      <w:r w:rsidRPr="00FD106C">
        <w:rPr>
          <w:rFonts w:ascii="Candara" w:eastAsia="Candara" w:hAnsi="Candara" w:cs="Candara"/>
          <w:sz w:val="24"/>
          <w:szCs w:val="24"/>
        </w:rPr>
        <w:t xml:space="preserve"> é o único e exclusivo responsável pelas informações contidas em seu pe</w:t>
      </w:r>
      <w:r w:rsidR="00BA3EB1">
        <w:rPr>
          <w:rFonts w:ascii="Candara" w:eastAsia="Candara" w:hAnsi="Candara" w:cs="Candara"/>
          <w:sz w:val="24"/>
          <w:szCs w:val="24"/>
        </w:rPr>
        <w:t>dido de obtenção de licença, e a</w:t>
      </w:r>
      <w:r w:rsidRPr="00FD106C">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0FD106C">
        <w:rPr>
          <w:rFonts w:ascii="Candara" w:eastAsia="Candara" w:hAnsi="Candara" w:cs="Candara"/>
          <w:sz w:val="24"/>
          <w:szCs w:val="24"/>
        </w:rPr>
        <w:t>, assim como seus colaboradores, estão isentos de qualquer responsabilidade por quaisquer danos causados por conta da utilização de suas licenças.</w:t>
      </w:r>
    </w:p>
    <w:p w14:paraId="118C1151" w14:textId="345A56AA" w:rsidR="00A66529" w:rsidRDefault="00A66529" w:rsidP="00A66529">
      <w:pPr>
        <w:spacing w:line="276" w:lineRule="auto"/>
        <w:jc w:val="both"/>
        <w:rPr>
          <w:rFonts w:ascii="Candara" w:eastAsia="Candara" w:hAnsi="Candara" w:cs="Candara"/>
          <w:sz w:val="24"/>
          <w:szCs w:val="24"/>
        </w:rPr>
      </w:pPr>
      <w:r w:rsidRPr="00A66529">
        <w:rPr>
          <w:rFonts w:ascii="Candara" w:eastAsia="Candara" w:hAnsi="Candara" w:cs="Candara"/>
          <w:b/>
          <w:sz w:val="24"/>
          <w:szCs w:val="24"/>
        </w:rPr>
        <w:t>7.2. Limitação de responsabilidade.</w:t>
      </w:r>
      <w:r>
        <w:rPr>
          <w:rFonts w:ascii="Candara" w:eastAsia="Candara" w:hAnsi="Candara" w:cs="Candara"/>
          <w:b/>
          <w:sz w:val="24"/>
          <w:szCs w:val="24"/>
        </w:rPr>
        <w:t xml:space="preserve"> </w:t>
      </w:r>
      <w:r w:rsidRPr="00A66529">
        <w:rPr>
          <w:rFonts w:ascii="Candara" w:eastAsia="Candara" w:hAnsi="Candara" w:cs="Candara"/>
          <w:sz w:val="24"/>
          <w:szCs w:val="24"/>
        </w:rPr>
        <w:t xml:space="preserve">Não se estabelece, assim, em razão da obtenção de uma licença ou outro contrato, qualquer vínculo de prestação de serviços jurídicos ou de </w:t>
      </w:r>
      <w:r w:rsidR="00BA3EB1">
        <w:rPr>
          <w:rFonts w:ascii="Candara" w:eastAsia="Candara" w:hAnsi="Candara" w:cs="Candara"/>
          <w:sz w:val="24"/>
          <w:szCs w:val="24"/>
        </w:rPr>
        <w:t>aconselhamento jurídico, entre a</w:t>
      </w:r>
      <w:r w:rsidRPr="00A66529">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0A66529">
        <w:rPr>
          <w:rFonts w:ascii="Candara" w:eastAsia="Candara" w:hAnsi="Candara" w:cs="Candara"/>
          <w:sz w:val="24"/>
          <w:szCs w:val="24"/>
        </w:rPr>
        <w:t xml:space="preserve"> e o titular da obra.</w:t>
      </w:r>
      <w:r>
        <w:rPr>
          <w:rFonts w:ascii="Candara" w:eastAsia="Candara" w:hAnsi="Candara" w:cs="Candara"/>
          <w:sz w:val="24"/>
          <w:szCs w:val="24"/>
        </w:rPr>
        <w:t xml:space="preserve"> </w:t>
      </w:r>
      <w:r w:rsidRPr="00A66529">
        <w:rPr>
          <w:rFonts w:ascii="Candara" w:eastAsia="Candara" w:hAnsi="Candara" w:cs="Candara"/>
          <w:sz w:val="24"/>
          <w:szCs w:val="24"/>
        </w:rPr>
        <w:t>As licenças oferecem tão somente um padrão para que as referidas obras possam ser dispostas conforme a vontade de seu titular, oferecendo as licenças no estado em que se encontram</w:t>
      </w:r>
      <w:r w:rsidR="00BA3EB1">
        <w:rPr>
          <w:rFonts w:ascii="Candara" w:eastAsia="Candara" w:hAnsi="Candara" w:cs="Candara"/>
          <w:sz w:val="24"/>
          <w:szCs w:val="24"/>
        </w:rPr>
        <w:t>. Não há garantias, por parte da</w:t>
      </w:r>
      <w:r w:rsidRPr="00A66529">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0A66529">
        <w:rPr>
          <w:rFonts w:ascii="Candara" w:eastAsia="Candara" w:hAnsi="Candara" w:cs="Candara"/>
          <w:sz w:val="24"/>
          <w:szCs w:val="24"/>
        </w:rPr>
        <w:t>, acerca de qualquer material licenciado s</w:t>
      </w:r>
      <w:r w:rsidR="00BA3EB1">
        <w:rPr>
          <w:rFonts w:ascii="Candara" w:eastAsia="Candara" w:hAnsi="Candara" w:cs="Candara"/>
          <w:sz w:val="24"/>
          <w:szCs w:val="24"/>
        </w:rPr>
        <w:t>ob seus termos. Neste sentido, a</w:t>
      </w:r>
      <w:r w:rsidRPr="00A66529">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0A66529">
        <w:rPr>
          <w:rFonts w:ascii="Candara" w:eastAsia="Candara" w:hAnsi="Candara" w:cs="Candara"/>
          <w:sz w:val="24"/>
          <w:szCs w:val="24"/>
        </w:rPr>
        <w:t xml:space="preserve"> se exonera de responsabilidades, de qualquer natureza, decorrentes de danos pela utilização de suas licenças. </w:t>
      </w:r>
    </w:p>
    <w:p w14:paraId="42D66816" w14:textId="37F7D44A" w:rsidR="00A66529" w:rsidRPr="00A66529" w:rsidRDefault="00A66529" w:rsidP="00A66529">
      <w:pPr>
        <w:spacing w:line="276" w:lineRule="auto"/>
        <w:jc w:val="both"/>
        <w:rPr>
          <w:rFonts w:ascii="Candara" w:eastAsia="Candara" w:hAnsi="Candara" w:cs="Candara"/>
          <w:b/>
          <w:color w:val="FF0000"/>
          <w:sz w:val="24"/>
          <w:szCs w:val="24"/>
        </w:rPr>
      </w:pPr>
      <w:r w:rsidRPr="00A66529">
        <w:rPr>
          <w:rFonts w:ascii="Candara" w:eastAsia="Candara" w:hAnsi="Candara" w:cs="Candara"/>
          <w:b/>
          <w:sz w:val="24"/>
          <w:szCs w:val="24"/>
        </w:rPr>
        <w:lastRenderedPageBreak/>
        <w:t xml:space="preserve">7.3. </w:t>
      </w:r>
      <w:r>
        <w:rPr>
          <w:rFonts w:ascii="Candara" w:eastAsia="Candara" w:hAnsi="Candara" w:cs="Candara"/>
          <w:b/>
          <w:sz w:val="24"/>
          <w:szCs w:val="24"/>
        </w:rPr>
        <w:t>Responsabilidades por</w:t>
      </w:r>
      <w:r w:rsidRPr="00A66529">
        <w:rPr>
          <w:rFonts w:ascii="Candara" w:eastAsia="Candara" w:hAnsi="Candara" w:cs="Candara"/>
          <w:b/>
          <w:sz w:val="24"/>
          <w:szCs w:val="24"/>
        </w:rPr>
        <w:t xml:space="preserve"> transações</w:t>
      </w:r>
      <w:r>
        <w:rPr>
          <w:rFonts w:ascii="Candara" w:eastAsia="Candara" w:hAnsi="Candara" w:cs="Candara"/>
          <w:b/>
          <w:sz w:val="24"/>
          <w:szCs w:val="24"/>
        </w:rPr>
        <w:t xml:space="preserve"> comerciais</w:t>
      </w:r>
      <w:r w:rsidRPr="00A66529">
        <w:rPr>
          <w:rFonts w:ascii="Candara" w:eastAsia="Candara" w:hAnsi="Candara" w:cs="Candara"/>
          <w:b/>
          <w:sz w:val="24"/>
          <w:szCs w:val="24"/>
        </w:rPr>
        <w:t xml:space="preserve">. </w:t>
      </w:r>
      <w:r w:rsidRPr="00A66529">
        <w:rPr>
          <w:rFonts w:ascii="Candara" w:eastAsia="Candara" w:hAnsi="Candara" w:cs="Candara"/>
          <w:sz w:val="24"/>
          <w:szCs w:val="24"/>
        </w:rPr>
        <w:t xml:space="preserve">Qualquer transação realizada para obtenção das licenças </w:t>
      </w:r>
      <w:proofErr w:type="spellStart"/>
      <w:r w:rsidRPr="00A66529">
        <w:rPr>
          <w:rFonts w:ascii="Candara" w:eastAsia="Candara" w:hAnsi="Candara" w:cs="Candara"/>
          <w:sz w:val="24"/>
          <w:szCs w:val="24"/>
        </w:rPr>
        <w:t>NFTerms</w:t>
      </w:r>
      <w:proofErr w:type="spellEnd"/>
      <w:r w:rsidRPr="00A66529">
        <w:rPr>
          <w:rFonts w:ascii="Candara" w:eastAsia="Candara" w:hAnsi="Candara" w:cs="Candara"/>
          <w:sz w:val="24"/>
          <w:szCs w:val="24"/>
        </w:rPr>
        <w:t xml:space="preserve"> estará intei</w:t>
      </w:r>
      <w:r w:rsidR="00BA3EB1">
        <w:rPr>
          <w:rFonts w:ascii="Candara" w:eastAsia="Candara" w:hAnsi="Candara" w:cs="Candara"/>
          <w:sz w:val="24"/>
          <w:szCs w:val="24"/>
        </w:rPr>
        <w:t>ramente sob sua conta e risco. A</w:t>
      </w:r>
      <w:r w:rsidRPr="00A66529">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0A66529">
        <w:rPr>
          <w:rFonts w:ascii="Candara" w:eastAsia="Candara" w:hAnsi="Candara" w:cs="Candara"/>
          <w:sz w:val="24"/>
          <w:szCs w:val="24"/>
        </w:rPr>
        <w:t xml:space="preserve"> não se responsabiliza por transações comerciais, de materiais, obras e licenças que não foram elaborados por este ou intermediado deste, mesmo que de conteúdo idêntico, sendo de inteira responsabilidade dos autores as questões ligadas a originalidade e direitos autorais de terceiros. Ao utilizar as licenças </w:t>
      </w:r>
      <w:proofErr w:type="spellStart"/>
      <w:r w:rsidRPr="00A66529">
        <w:rPr>
          <w:rFonts w:ascii="Candara" w:eastAsia="Candara" w:hAnsi="Candara" w:cs="Candara"/>
          <w:sz w:val="24"/>
          <w:szCs w:val="24"/>
        </w:rPr>
        <w:t>NFTerms</w:t>
      </w:r>
      <w:proofErr w:type="spellEnd"/>
      <w:r w:rsidRPr="00A66529">
        <w:rPr>
          <w:rFonts w:ascii="Candara" w:eastAsia="Candara" w:hAnsi="Candara" w:cs="Candara"/>
          <w:sz w:val="24"/>
          <w:szCs w:val="24"/>
        </w:rPr>
        <w:t xml:space="preserve"> os usuários estão cientes que serão responsáveis civil e penalmente sobre todo o conteúdo disposto através das licenças.</w:t>
      </w:r>
    </w:p>
    <w:p w14:paraId="0000007D" w14:textId="04405A55" w:rsidR="003D31A6" w:rsidRPr="00A66529" w:rsidRDefault="000B34D5" w:rsidP="00A66529">
      <w:pPr>
        <w:pStyle w:val="PargrafodaLista"/>
        <w:numPr>
          <w:ilvl w:val="1"/>
          <w:numId w:val="32"/>
        </w:numPr>
        <w:spacing w:after="0" w:line="276" w:lineRule="auto"/>
        <w:ind w:left="0" w:firstLine="0"/>
        <w:jc w:val="both"/>
        <w:rPr>
          <w:rFonts w:ascii="Candara" w:eastAsia="Cambria" w:hAnsi="Candara" w:cs="Cambria"/>
          <w:sz w:val="24"/>
          <w:szCs w:val="24"/>
        </w:rPr>
      </w:pPr>
      <w:r w:rsidRPr="00A66529">
        <w:rPr>
          <w:rFonts w:ascii="Candara" w:eastAsia="Cambria" w:hAnsi="Candara" w:cs="Cambria"/>
          <w:b/>
          <w:sz w:val="24"/>
          <w:szCs w:val="24"/>
        </w:rPr>
        <w:t>Atendimento integral</w:t>
      </w:r>
      <w:r w:rsidRPr="00A66529">
        <w:rPr>
          <w:rFonts w:ascii="Candara" w:eastAsia="Cambria" w:hAnsi="Candara" w:cs="Cambria"/>
          <w:bCs/>
          <w:sz w:val="24"/>
          <w:szCs w:val="24"/>
        </w:rPr>
        <w:t>.</w:t>
      </w:r>
      <w:r w:rsidRPr="00A66529">
        <w:rPr>
          <w:rFonts w:ascii="Candara" w:eastAsia="Cambria" w:hAnsi="Candara" w:cs="Cambria"/>
          <w:b/>
          <w:sz w:val="24"/>
          <w:szCs w:val="24"/>
        </w:rPr>
        <w:t xml:space="preserve"> </w:t>
      </w:r>
      <w:r w:rsidR="006D26B8" w:rsidRPr="00A66529">
        <w:rPr>
          <w:rFonts w:ascii="Candara" w:eastAsia="Cambria" w:hAnsi="Candara" w:cs="Cambria"/>
          <w:bCs/>
          <w:sz w:val="24"/>
          <w:szCs w:val="24"/>
        </w:rPr>
        <w:t>A Plataforma</w:t>
      </w:r>
      <w:r w:rsidRPr="00A66529">
        <w:rPr>
          <w:rFonts w:ascii="Candara" w:eastAsia="Cambria" w:hAnsi="Candara" w:cs="Cambria"/>
          <w:bCs/>
          <w:sz w:val="24"/>
          <w:szCs w:val="24"/>
        </w:rPr>
        <w:t xml:space="preserve"> </w:t>
      </w:r>
      <w:proofErr w:type="spellStart"/>
      <w:r w:rsidR="00EA2E11">
        <w:rPr>
          <w:rFonts w:ascii="Candara" w:eastAsia="Cambria" w:hAnsi="Candara" w:cs="Cambria"/>
          <w:b/>
          <w:sz w:val="24"/>
          <w:szCs w:val="24"/>
        </w:rPr>
        <w:t>NFTerms</w:t>
      </w:r>
      <w:proofErr w:type="spellEnd"/>
      <w:r w:rsidR="00AF6B59" w:rsidRPr="00A66529">
        <w:rPr>
          <w:rFonts w:ascii="Candara" w:eastAsia="Cambria" w:hAnsi="Candara" w:cs="Cambria"/>
          <w:b/>
          <w:sz w:val="24"/>
          <w:szCs w:val="24"/>
        </w:rPr>
        <w:t xml:space="preserve"> </w:t>
      </w:r>
      <w:r w:rsidRPr="00A66529">
        <w:rPr>
          <w:rFonts w:ascii="Candara" w:eastAsia="Cambria" w:hAnsi="Candara" w:cs="Cambria"/>
          <w:bCs/>
          <w:sz w:val="24"/>
          <w:szCs w:val="24"/>
        </w:rPr>
        <w:t>não garante a</w:t>
      </w:r>
      <w:r w:rsidR="009E2F3B" w:rsidRPr="00A66529">
        <w:rPr>
          <w:rFonts w:ascii="Candara" w:eastAsia="Cambria" w:hAnsi="Candara" w:cs="Cambria"/>
          <w:bCs/>
          <w:sz w:val="24"/>
          <w:szCs w:val="24"/>
        </w:rPr>
        <w:t xml:space="preserve"> </w:t>
      </w:r>
      <w:r w:rsidR="009E2F3B" w:rsidRPr="00A66529">
        <w:rPr>
          <w:rFonts w:ascii="Candara" w:eastAsia="Cambria" w:hAnsi="Candara" w:cs="Cambria"/>
          <w:b/>
          <w:sz w:val="24"/>
          <w:szCs w:val="24"/>
        </w:rPr>
        <w:t xml:space="preserve">Você </w:t>
      </w:r>
      <w:r w:rsidRPr="00A66529">
        <w:rPr>
          <w:rFonts w:ascii="Candara" w:eastAsia="Cambria" w:hAnsi="Candara" w:cs="Cambria"/>
          <w:bCs/>
          <w:sz w:val="24"/>
          <w:szCs w:val="24"/>
        </w:rPr>
        <w:t>que: (a) as funções contidas na Plataforma atenderão plenamente as suas necessidades; (b) que a operação da Plataforma será ininterrupta ou livre de erros; ou (c) que a Plataforma será compatível ou funcione com qualquer outro software, aplicações ou serviços de terceiros</w:t>
      </w:r>
      <w:r w:rsidR="00A66529">
        <w:rPr>
          <w:rFonts w:ascii="Candara" w:eastAsia="Cambria" w:hAnsi="Candara" w:cs="Cambria"/>
          <w:bCs/>
          <w:sz w:val="24"/>
          <w:szCs w:val="24"/>
        </w:rPr>
        <w:t>;</w:t>
      </w:r>
      <w:r w:rsidR="004C0825">
        <w:rPr>
          <w:rFonts w:ascii="Candara" w:eastAsia="Cambria" w:hAnsi="Candara" w:cs="Cambria"/>
          <w:bCs/>
          <w:sz w:val="24"/>
          <w:szCs w:val="24"/>
        </w:rPr>
        <w:t xml:space="preserve"> e</w:t>
      </w:r>
      <w:r w:rsidR="00A66529">
        <w:rPr>
          <w:rFonts w:ascii="Candara" w:eastAsia="Cambria" w:hAnsi="Candara" w:cs="Cambria"/>
          <w:bCs/>
          <w:sz w:val="24"/>
          <w:szCs w:val="24"/>
        </w:rPr>
        <w:t xml:space="preserve"> (d) que as licenças </w:t>
      </w:r>
      <w:proofErr w:type="spellStart"/>
      <w:r w:rsidR="00A66529">
        <w:rPr>
          <w:rFonts w:ascii="Candara" w:eastAsia="Cambria" w:hAnsi="Candara" w:cs="Cambria"/>
          <w:bCs/>
          <w:sz w:val="24"/>
          <w:szCs w:val="24"/>
        </w:rPr>
        <w:t>NFTerms</w:t>
      </w:r>
      <w:proofErr w:type="spellEnd"/>
      <w:r w:rsidR="00A66529">
        <w:rPr>
          <w:rFonts w:ascii="Candara" w:eastAsia="Cambria" w:hAnsi="Candara" w:cs="Cambria"/>
          <w:bCs/>
          <w:sz w:val="24"/>
          <w:szCs w:val="24"/>
        </w:rPr>
        <w:t xml:space="preserve"> atenderão</w:t>
      </w:r>
      <w:r w:rsidR="004D43DA" w:rsidRPr="00A66529">
        <w:rPr>
          <w:rFonts w:ascii="Candara" w:eastAsia="Cambria" w:hAnsi="Candara" w:cs="Cambria"/>
          <w:bCs/>
          <w:sz w:val="24"/>
          <w:szCs w:val="24"/>
        </w:rPr>
        <w:t xml:space="preserve"> plenamente as suas expectativas de ganhos ou negociações</w:t>
      </w:r>
      <w:r w:rsidRPr="00A66529">
        <w:rPr>
          <w:rFonts w:ascii="Candara" w:eastAsia="Cambria" w:hAnsi="Candara" w:cs="Cambria"/>
          <w:bCs/>
          <w:sz w:val="24"/>
          <w:szCs w:val="24"/>
        </w:rPr>
        <w:t xml:space="preserve">. Dessa forma, </w:t>
      </w:r>
      <w:r w:rsidR="00BA3EB1">
        <w:rPr>
          <w:rFonts w:ascii="Candara" w:eastAsia="Cambria" w:hAnsi="Candara" w:cs="Cambria"/>
          <w:bCs/>
          <w:sz w:val="24"/>
          <w:szCs w:val="24"/>
        </w:rPr>
        <w:t>a</w:t>
      </w:r>
      <w:r w:rsidR="00A66529">
        <w:rPr>
          <w:rFonts w:ascii="Candara" w:eastAsia="Cambria" w:hAnsi="Candara" w:cs="Cambria"/>
          <w:bCs/>
          <w:sz w:val="24"/>
          <w:szCs w:val="24"/>
        </w:rPr>
        <w:t xml:space="preserve"> </w:t>
      </w:r>
      <w:proofErr w:type="spellStart"/>
      <w:r w:rsidR="00EA2E11">
        <w:rPr>
          <w:rFonts w:ascii="Candara" w:eastAsia="Cambria" w:hAnsi="Candara" w:cs="Cambria"/>
          <w:b/>
          <w:bCs/>
          <w:sz w:val="24"/>
          <w:szCs w:val="24"/>
        </w:rPr>
        <w:t>NFTerms</w:t>
      </w:r>
      <w:proofErr w:type="spellEnd"/>
      <w:r w:rsidR="00AF6B59" w:rsidRPr="00A66529">
        <w:rPr>
          <w:rFonts w:ascii="Candara" w:eastAsia="Cambria" w:hAnsi="Candara" w:cs="Cambria"/>
          <w:b/>
          <w:sz w:val="24"/>
          <w:szCs w:val="24"/>
        </w:rPr>
        <w:t xml:space="preserve"> </w:t>
      </w:r>
      <w:r w:rsidR="002F736C" w:rsidRPr="00A66529">
        <w:rPr>
          <w:rFonts w:ascii="Candara" w:eastAsia="Cambria" w:hAnsi="Candara" w:cs="Cambria"/>
          <w:sz w:val="24"/>
          <w:szCs w:val="24"/>
        </w:rPr>
        <w:t>responderá exclusiva e limitadamente pelos serviços por si prestados</w:t>
      </w:r>
      <w:r w:rsidRPr="00A66529">
        <w:rPr>
          <w:rFonts w:ascii="Candara" w:eastAsia="Cambria" w:hAnsi="Candara" w:cs="Cambria"/>
          <w:sz w:val="24"/>
          <w:szCs w:val="24"/>
        </w:rPr>
        <w:t>.</w:t>
      </w:r>
    </w:p>
    <w:p w14:paraId="0000007E" w14:textId="77777777" w:rsidR="003D31A6" w:rsidRPr="006232EC" w:rsidRDefault="003D31A6" w:rsidP="006232EC">
      <w:pPr>
        <w:spacing w:after="0" w:line="240" w:lineRule="auto"/>
        <w:ind w:left="708"/>
        <w:jc w:val="both"/>
        <w:rPr>
          <w:rFonts w:ascii="Candara" w:eastAsia="Cambria" w:hAnsi="Candara" w:cs="Cambria"/>
          <w:sz w:val="24"/>
          <w:szCs w:val="24"/>
        </w:rPr>
      </w:pPr>
    </w:p>
    <w:p w14:paraId="0000007F" w14:textId="2B5921E0" w:rsidR="003D31A6" w:rsidRPr="006232EC" w:rsidRDefault="000B21C3" w:rsidP="00CB5DA3">
      <w:pPr>
        <w:spacing w:after="0" w:line="276" w:lineRule="auto"/>
        <w:ind w:left="709"/>
        <w:jc w:val="both"/>
        <w:rPr>
          <w:rFonts w:ascii="Candara" w:eastAsia="Cambria" w:hAnsi="Candara" w:cs="Cambria"/>
          <w:sz w:val="24"/>
          <w:szCs w:val="24"/>
        </w:rPr>
      </w:pPr>
      <w:r>
        <w:rPr>
          <w:rFonts w:ascii="Candara" w:eastAsia="Cambria" w:hAnsi="Candara" w:cs="Cambria"/>
          <w:b/>
          <w:sz w:val="24"/>
          <w:szCs w:val="24"/>
        </w:rPr>
        <w:t>7.4</w:t>
      </w:r>
      <w:r w:rsidR="002F736C" w:rsidRPr="006232EC">
        <w:rPr>
          <w:rFonts w:ascii="Candara" w:eastAsia="Cambria" w:hAnsi="Candara" w:cs="Cambria"/>
          <w:b/>
          <w:sz w:val="24"/>
          <w:szCs w:val="24"/>
        </w:rPr>
        <w:t>.1.</w:t>
      </w:r>
      <w:r w:rsidR="002F736C" w:rsidRPr="006232EC">
        <w:rPr>
          <w:rFonts w:ascii="Candara" w:eastAsia="Cambria" w:hAnsi="Candara" w:cs="Cambria"/>
          <w:sz w:val="24"/>
          <w:szCs w:val="24"/>
        </w:rPr>
        <w:t xml:space="preserve"> </w:t>
      </w:r>
      <w:r w:rsidR="000B34D5" w:rsidRPr="006232EC">
        <w:rPr>
          <w:rFonts w:ascii="Candara" w:eastAsia="Cambria" w:hAnsi="Candara" w:cs="Cambria"/>
          <w:b/>
          <w:bCs/>
          <w:sz w:val="24"/>
          <w:szCs w:val="24"/>
        </w:rPr>
        <w:t>Independência entre as partes</w:t>
      </w:r>
      <w:r w:rsidR="000B34D5" w:rsidRPr="006232EC">
        <w:rPr>
          <w:rFonts w:ascii="Candara" w:eastAsia="Cambria" w:hAnsi="Candara" w:cs="Cambria"/>
          <w:sz w:val="24"/>
          <w:szCs w:val="24"/>
        </w:rPr>
        <w:t xml:space="preserve">. </w:t>
      </w:r>
      <w:r w:rsidR="002F736C" w:rsidRPr="006232EC">
        <w:rPr>
          <w:rFonts w:ascii="Candara" w:eastAsia="Cambria" w:hAnsi="Candara" w:cs="Cambria"/>
          <w:sz w:val="24"/>
          <w:szCs w:val="24"/>
        </w:rPr>
        <w:t>A</w:t>
      </w:r>
      <w:r w:rsidR="006D26B8">
        <w:rPr>
          <w:rFonts w:ascii="Candara" w:eastAsia="Cambria" w:hAnsi="Candara" w:cs="Cambria"/>
          <w:sz w:val="24"/>
          <w:szCs w:val="24"/>
        </w:rPr>
        <w:t xml:space="preserve"> Plataforma</w:t>
      </w:r>
      <w:r w:rsidR="002F736C" w:rsidRPr="006232EC">
        <w:rPr>
          <w:rFonts w:ascii="Candara" w:eastAsia="Cambria" w:hAnsi="Candara" w:cs="Cambria"/>
          <w:sz w:val="24"/>
          <w:szCs w:val="24"/>
        </w:rPr>
        <w:t xml:space="preserve"> </w:t>
      </w:r>
      <w:proofErr w:type="spellStart"/>
      <w:r w:rsidR="00EA2E11">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 xml:space="preserve">reitera que não constitui com </w:t>
      </w:r>
      <w:r w:rsidR="00C43E94">
        <w:rPr>
          <w:rFonts w:ascii="Candara" w:eastAsia="Cambria" w:hAnsi="Candara" w:cs="Cambria"/>
          <w:b/>
          <w:bCs/>
          <w:sz w:val="24"/>
          <w:szCs w:val="24"/>
        </w:rPr>
        <w:t>Você</w:t>
      </w:r>
      <w:r w:rsidR="00C43E94">
        <w:rPr>
          <w:rFonts w:ascii="Candara" w:eastAsia="Cambria" w:hAnsi="Candara" w:cs="Cambria"/>
          <w:sz w:val="24"/>
          <w:szCs w:val="24"/>
        </w:rPr>
        <w:t xml:space="preserve"> nenhum tipo de</w:t>
      </w:r>
      <w:r w:rsidR="002F736C" w:rsidRPr="006232EC">
        <w:rPr>
          <w:rFonts w:ascii="Candara" w:eastAsia="Cambria" w:hAnsi="Candara" w:cs="Cambria"/>
          <w:sz w:val="24"/>
          <w:szCs w:val="24"/>
        </w:rPr>
        <w:t>: (i) sociedade, associação ou representação; (</w:t>
      </w:r>
      <w:proofErr w:type="spellStart"/>
      <w:r w:rsidR="002F736C" w:rsidRPr="006232EC">
        <w:rPr>
          <w:rFonts w:ascii="Candara" w:eastAsia="Cambria" w:hAnsi="Candara" w:cs="Cambria"/>
          <w:sz w:val="24"/>
          <w:szCs w:val="24"/>
        </w:rPr>
        <w:t>ii</w:t>
      </w:r>
      <w:proofErr w:type="spellEnd"/>
      <w:r w:rsidR="002F736C" w:rsidRPr="006232EC">
        <w:rPr>
          <w:rFonts w:ascii="Candara" w:eastAsia="Cambria" w:hAnsi="Candara" w:cs="Cambria"/>
          <w:sz w:val="24"/>
          <w:szCs w:val="24"/>
        </w:rPr>
        <w:t>) prestação de qualquer serviço diverso do objeto deste instrumento particular, e/ou (</w:t>
      </w:r>
      <w:proofErr w:type="spellStart"/>
      <w:r w:rsidR="002F736C" w:rsidRPr="006232EC">
        <w:rPr>
          <w:rFonts w:ascii="Candara" w:eastAsia="Cambria" w:hAnsi="Candara" w:cs="Cambria"/>
          <w:sz w:val="24"/>
          <w:szCs w:val="24"/>
        </w:rPr>
        <w:t>iii</w:t>
      </w:r>
      <w:proofErr w:type="spellEnd"/>
      <w:r w:rsidR="002F736C" w:rsidRPr="006232EC">
        <w:rPr>
          <w:rFonts w:ascii="Candara" w:eastAsia="Cambria" w:hAnsi="Candara" w:cs="Cambria"/>
          <w:sz w:val="24"/>
          <w:szCs w:val="24"/>
        </w:rPr>
        <w:t>) relação empregatícia.</w:t>
      </w:r>
    </w:p>
    <w:p w14:paraId="00000080" w14:textId="77777777" w:rsidR="003D31A6" w:rsidRPr="006232EC" w:rsidRDefault="003D31A6" w:rsidP="006232EC">
      <w:pPr>
        <w:spacing w:after="0" w:line="240" w:lineRule="auto"/>
        <w:ind w:left="709"/>
        <w:jc w:val="both"/>
        <w:rPr>
          <w:rFonts w:ascii="Candara" w:eastAsia="Cambria" w:hAnsi="Candara" w:cs="Cambria"/>
          <w:sz w:val="24"/>
          <w:szCs w:val="24"/>
        </w:rPr>
      </w:pPr>
    </w:p>
    <w:p w14:paraId="00000081" w14:textId="52F88EB9" w:rsidR="003D31A6" w:rsidRPr="006232EC" w:rsidRDefault="000B21C3" w:rsidP="000B21C3">
      <w:pPr>
        <w:spacing w:after="0" w:line="276" w:lineRule="auto"/>
        <w:jc w:val="both"/>
        <w:rPr>
          <w:rFonts w:ascii="Candara" w:eastAsia="Cambria" w:hAnsi="Candara" w:cs="Cambria"/>
          <w:sz w:val="24"/>
          <w:szCs w:val="24"/>
        </w:rPr>
      </w:pPr>
      <w:r>
        <w:rPr>
          <w:rFonts w:ascii="Candara" w:eastAsia="Cambria" w:hAnsi="Candara" w:cs="Cambria"/>
          <w:b/>
          <w:sz w:val="24"/>
          <w:szCs w:val="24"/>
        </w:rPr>
        <w:t>7.5</w:t>
      </w:r>
      <w:r w:rsidR="002F736C" w:rsidRPr="006232EC">
        <w:rPr>
          <w:rFonts w:ascii="Candara" w:eastAsia="Cambria" w:hAnsi="Candara" w:cs="Cambria"/>
          <w:b/>
          <w:sz w:val="24"/>
          <w:szCs w:val="24"/>
        </w:rPr>
        <w:t>. Responsabilidade</w:t>
      </w:r>
      <w:r w:rsidR="007A69FC">
        <w:rPr>
          <w:rFonts w:ascii="Candara" w:eastAsia="Cambria" w:hAnsi="Candara" w:cs="Cambria"/>
          <w:b/>
          <w:sz w:val="24"/>
          <w:szCs w:val="24"/>
        </w:rPr>
        <w:t xml:space="preserve"> da Plataforma</w:t>
      </w:r>
      <w:r w:rsidR="002F736C" w:rsidRPr="006232EC">
        <w:rPr>
          <w:rFonts w:ascii="Candara" w:eastAsia="Cambria" w:hAnsi="Candara" w:cs="Cambria"/>
          <w:sz w:val="24"/>
          <w:szCs w:val="24"/>
        </w:rPr>
        <w:t>. A</w:t>
      </w:r>
      <w:r w:rsidR="006D26B8">
        <w:rPr>
          <w:rFonts w:ascii="Candara" w:eastAsia="Cambria" w:hAnsi="Candara" w:cs="Cambria"/>
          <w:sz w:val="24"/>
          <w:szCs w:val="24"/>
        </w:rPr>
        <w:t xml:space="preserve"> Plataforma</w:t>
      </w:r>
      <w:r w:rsidR="002F736C" w:rsidRPr="006232EC">
        <w:rPr>
          <w:rFonts w:ascii="Candara" w:eastAsia="Cambria" w:hAnsi="Candara" w:cs="Cambria"/>
          <w:sz w:val="24"/>
          <w:szCs w:val="24"/>
        </w:rPr>
        <w:t xml:space="preserve"> </w:t>
      </w:r>
      <w:proofErr w:type="spellStart"/>
      <w:r w:rsidR="00EA2E11">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não será responsável por quaisquer perdas ou danos sofridos, resultantes de:</w:t>
      </w:r>
      <w:r w:rsidR="00CC7A27">
        <w:rPr>
          <w:rFonts w:ascii="Candara" w:eastAsia="Cambria" w:hAnsi="Candara" w:cs="Cambria"/>
          <w:sz w:val="24"/>
          <w:szCs w:val="24"/>
        </w:rPr>
        <w:t xml:space="preserve"> </w:t>
      </w:r>
      <w:r>
        <w:rPr>
          <w:rFonts w:ascii="Candara" w:eastAsia="Cambria" w:hAnsi="Candara" w:cs="Cambria"/>
          <w:sz w:val="24"/>
          <w:szCs w:val="24"/>
        </w:rPr>
        <w:t>(i) qualquer informação errada ou incompleta que seja fornecida por</w:t>
      </w:r>
      <w:r>
        <w:rPr>
          <w:rFonts w:ascii="Candara" w:eastAsia="Cambria" w:hAnsi="Candara" w:cs="Cambria"/>
          <w:b/>
          <w:bCs/>
          <w:sz w:val="24"/>
          <w:szCs w:val="24"/>
        </w:rPr>
        <w:t xml:space="preserve"> Você</w:t>
      </w:r>
      <w:r>
        <w:rPr>
          <w:rFonts w:ascii="Candara" w:eastAsia="Cambria" w:hAnsi="Candara" w:cs="Cambria"/>
          <w:sz w:val="24"/>
          <w:szCs w:val="24"/>
        </w:rPr>
        <w:t>; (</w:t>
      </w:r>
      <w:proofErr w:type="spellStart"/>
      <w:r>
        <w:rPr>
          <w:rFonts w:ascii="Candara" w:eastAsia="Cambria" w:hAnsi="Candara" w:cs="Cambria"/>
          <w:sz w:val="24"/>
          <w:szCs w:val="24"/>
        </w:rPr>
        <w:t>ii</w:t>
      </w:r>
      <w:proofErr w:type="spellEnd"/>
      <w:r>
        <w:rPr>
          <w:rFonts w:ascii="Candara" w:eastAsia="Cambria" w:hAnsi="Candara" w:cs="Cambria"/>
          <w:sz w:val="24"/>
          <w:szCs w:val="24"/>
        </w:rPr>
        <w:t>) qualquer fraude, declaração fraudulenta ou violação do dever, ou violação de qualquer uma das condições por outros</w:t>
      </w:r>
      <w:r>
        <w:rPr>
          <w:rFonts w:ascii="Candara" w:eastAsia="Cambria" w:hAnsi="Candara" w:cs="Cambria"/>
          <w:b/>
          <w:bCs/>
          <w:sz w:val="24"/>
          <w:szCs w:val="24"/>
        </w:rPr>
        <w:t xml:space="preserve"> </w:t>
      </w:r>
      <w:r>
        <w:rPr>
          <w:rFonts w:ascii="Candara" w:eastAsia="Cambria" w:hAnsi="Candara" w:cs="Cambria"/>
          <w:sz w:val="24"/>
          <w:szCs w:val="24"/>
        </w:rPr>
        <w:t>Usuários; (</w:t>
      </w:r>
      <w:proofErr w:type="spellStart"/>
      <w:r>
        <w:rPr>
          <w:rFonts w:ascii="Candara" w:eastAsia="Cambria" w:hAnsi="Candara" w:cs="Cambria"/>
          <w:sz w:val="24"/>
          <w:szCs w:val="24"/>
        </w:rPr>
        <w:t>iii</w:t>
      </w:r>
      <w:proofErr w:type="spellEnd"/>
      <w:r>
        <w:rPr>
          <w:rFonts w:ascii="Candara" w:eastAsia="Cambria" w:hAnsi="Candara" w:cs="Cambria"/>
          <w:sz w:val="24"/>
          <w:szCs w:val="24"/>
        </w:rPr>
        <w:t>) falhas nas conexões; (</w:t>
      </w:r>
      <w:proofErr w:type="spellStart"/>
      <w:r>
        <w:rPr>
          <w:rFonts w:ascii="Candara" w:eastAsia="Cambria" w:hAnsi="Candara" w:cs="Cambria"/>
          <w:sz w:val="24"/>
          <w:szCs w:val="24"/>
        </w:rPr>
        <w:t>iv</w:t>
      </w:r>
      <w:proofErr w:type="spellEnd"/>
      <w:r>
        <w:rPr>
          <w:rFonts w:ascii="Candara" w:eastAsia="Cambria" w:hAnsi="Candara" w:cs="Cambria"/>
          <w:sz w:val="24"/>
          <w:szCs w:val="24"/>
        </w:rPr>
        <w:t xml:space="preserve">) problemas no processamento de dados por culpa de terceiros; (v) produtos ou serviços de terceiros, mesmo que adquiridos através da Plataforma; (vi) pelo conteúdo inserido por </w:t>
      </w:r>
      <w:r>
        <w:rPr>
          <w:rFonts w:ascii="Candara" w:eastAsia="Cambria" w:hAnsi="Candara" w:cs="Cambria"/>
          <w:b/>
          <w:bCs/>
          <w:sz w:val="24"/>
          <w:szCs w:val="24"/>
        </w:rPr>
        <w:t>Você</w:t>
      </w:r>
      <w:r>
        <w:rPr>
          <w:rFonts w:ascii="Candara" w:eastAsia="Cambria" w:hAnsi="Candara" w:cs="Cambria"/>
          <w:sz w:val="24"/>
          <w:szCs w:val="24"/>
        </w:rPr>
        <w:t>; (</w:t>
      </w:r>
      <w:proofErr w:type="spellStart"/>
      <w:r>
        <w:rPr>
          <w:rFonts w:ascii="Candara" w:eastAsia="Cambria" w:hAnsi="Candara" w:cs="Cambria"/>
          <w:sz w:val="24"/>
          <w:szCs w:val="24"/>
        </w:rPr>
        <w:t>vii</w:t>
      </w:r>
      <w:proofErr w:type="spellEnd"/>
      <w:r>
        <w:rPr>
          <w:rFonts w:ascii="Candara" w:eastAsia="Cambria" w:hAnsi="Candara" w:cs="Cambria"/>
          <w:sz w:val="24"/>
          <w:szCs w:val="24"/>
        </w:rPr>
        <w:t xml:space="preserve">) </w:t>
      </w:r>
      <w:r>
        <w:rPr>
          <w:rFonts w:ascii="Candara" w:eastAsia="Cambria" w:hAnsi="Candara" w:cs="Cambria"/>
          <w:bCs/>
          <w:sz w:val="24"/>
          <w:szCs w:val="24"/>
        </w:rPr>
        <w:t>por danos ou prejuízos decorrentes de decisões tomadas com base nas informações fornecidas pela Plataforma; e (</w:t>
      </w:r>
      <w:proofErr w:type="spellStart"/>
      <w:r>
        <w:rPr>
          <w:rFonts w:ascii="Candara" w:eastAsia="Cambria" w:hAnsi="Candara" w:cs="Cambria"/>
          <w:bCs/>
          <w:sz w:val="24"/>
          <w:szCs w:val="24"/>
        </w:rPr>
        <w:t>viii</w:t>
      </w:r>
      <w:proofErr w:type="spellEnd"/>
      <w:r>
        <w:rPr>
          <w:rFonts w:ascii="Candara" w:eastAsia="Cambria" w:hAnsi="Candara" w:cs="Cambria"/>
          <w:bCs/>
          <w:sz w:val="24"/>
          <w:szCs w:val="24"/>
        </w:rPr>
        <w:t>) por problemas definidos como “caso fortuito” ou “força maior” contemplados pelo artigo 393 do Código Civil Brasileiro.</w:t>
      </w:r>
    </w:p>
    <w:p w14:paraId="00000082" w14:textId="77777777" w:rsidR="003D31A6" w:rsidRPr="006232EC" w:rsidRDefault="003D31A6" w:rsidP="006232EC">
      <w:pPr>
        <w:spacing w:after="0" w:line="240" w:lineRule="auto"/>
        <w:jc w:val="both"/>
        <w:rPr>
          <w:rFonts w:ascii="Candara" w:eastAsia="Cambria" w:hAnsi="Candara" w:cs="Cambria"/>
          <w:sz w:val="24"/>
          <w:szCs w:val="24"/>
        </w:rPr>
      </w:pPr>
    </w:p>
    <w:p w14:paraId="00000083" w14:textId="315ABE12" w:rsidR="003D31A6" w:rsidRPr="006232EC" w:rsidRDefault="000B21C3" w:rsidP="000B21C3">
      <w:pPr>
        <w:spacing w:after="0" w:line="276" w:lineRule="auto"/>
        <w:jc w:val="both"/>
        <w:rPr>
          <w:rFonts w:ascii="Candara" w:eastAsia="Cambria" w:hAnsi="Candara" w:cs="Cambria"/>
          <w:sz w:val="24"/>
          <w:szCs w:val="24"/>
        </w:rPr>
      </w:pPr>
      <w:r>
        <w:rPr>
          <w:rFonts w:ascii="Candara" w:eastAsia="Cambria" w:hAnsi="Candara" w:cs="Cambria"/>
          <w:b/>
          <w:sz w:val="24"/>
          <w:szCs w:val="24"/>
        </w:rPr>
        <w:t>7.6</w:t>
      </w:r>
      <w:r w:rsidR="002F736C" w:rsidRPr="006232EC">
        <w:rPr>
          <w:rFonts w:ascii="Candara" w:eastAsia="Cambria" w:hAnsi="Candara" w:cs="Cambria"/>
          <w:b/>
          <w:sz w:val="24"/>
          <w:szCs w:val="24"/>
        </w:rPr>
        <w:t>. Violação de Direito de Terceiros</w:t>
      </w:r>
      <w:r w:rsidR="002F736C" w:rsidRPr="006232EC">
        <w:rPr>
          <w:rFonts w:ascii="Candara" w:eastAsia="Cambria" w:hAnsi="Candara" w:cs="Cambria"/>
          <w:sz w:val="24"/>
          <w:szCs w:val="24"/>
        </w:rPr>
        <w:t xml:space="preserve">. A </w:t>
      </w:r>
      <w:proofErr w:type="spellStart"/>
      <w:r w:rsidR="00EA2E11">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 xml:space="preserve">não se responsabilizará perante qualquer </w:t>
      </w:r>
      <w:r w:rsidR="00BF4991">
        <w:rPr>
          <w:rFonts w:ascii="Candara" w:eastAsia="Cambria" w:hAnsi="Candara" w:cs="Cambria"/>
          <w:bCs/>
          <w:sz w:val="24"/>
          <w:szCs w:val="24"/>
        </w:rPr>
        <w:t>U</w:t>
      </w:r>
      <w:r w:rsidR="00BA4717" w:rsidRPr="00BA4717">
        <w:rPr>
          <w:rFonts w:ascii="Candara" w:eastAsia="Cambria" w:hAnsi="Candara" w:cs="Cambria"/>
          <w:bCs/>
          <w:sz w:val="24"/>
          <w:szCs w:val="24"/>
        </w:rPr>
        <w:t>suário</w:t>
      </w:r>
      <w:r w:rsidR="00BA4717"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em relação a qualquer violação de direito de terceiros.</w:t>
      </w:r>
    </w:p>
    <w:p w14:paraId="00000084" w14:textId="77777777" w:rsidR="003D31A6" w:rsidRPr="006232EC" w:rsidRDefault="003D31A6" w:rsidP="006232EC">
      <w:pPr>
        <w:spacing w:after="0" w:line="240" w:lineRule="auto"/>
        <w:jc w:val="both"/>
        <w:rPr>
          <w:rFonts w:ascii="Candara" w:eastAsia="Cambria" w:hAnsi="Candara" w:cs="Cambria"/>
          <w:sz w:val="24"/>
          <w:szCs w:val="24"/>
        </w:rPr>
      </w:pPr>
    </w:p>
    <w:p w14:paraId="00000085" w14:textId="71CCE04D" w:rsidR="003D31A6" w:rsidRPr="006232EC" w:rsidRDefault="000B21C3" w:rsidP="000B21C3">
      <w:pPr>
        <w:spacing w:after="0" w:line="276" w:lineRule="auto"/>
        <w:jc w:val="both"/>
        <w:rPr>
          <w:rFonts w:ascii="Candara" w:eastAsia="Cambria" w:hAnsi="Candara" w:cs="Cambria"/>
          <w:sz w:val="24"/>
          <w:szCs w:val="24"/>
        </w:rPr>
      </w:pPr>
      <w:r>
        <w:rPr>
          <w:rFonts w:ascii="Candara" w:eastAsia="Cambria" w:hAnsi="Candara" w:cs="Cambria"/>
          <w:b/>
          <w:sz w:val="24"/>
          <w:szCs w:val="24"/>
        </w:rPr>
        <w:t>7.7</w:t>
      </w:r>
      <w:r w:rsidR="002F736C" w:rsidRPr="006232EC">
        <w:rPr>
          <w:rFonts w:ascii="Candara" w:eastAsia="Cambria" w:hAnsi="Candara" w:cs="Cambria"/>
          <w:b/>
          <w:sz w:val="24"/>
          <w:szCs w:val="24"/>
        </w:rPr>
        <w:t>. Danos</w:t>
      </w:r>
      <w:r w:rsidR="00B0467A">
        <w:rPr>
          <w:rFonts w:ascii="Candara" w:eastAsia="Cambria" w:hAnsi="Candara" w:cs="Cambria"/>
          <w:sz w:val="24"/>
          <w:szCs w:val="24"/>
        </w:rPr>
        <w:t xml:space="preserve">. Em nenhum caso, </w:t>
      </w:r>
      <w:r w:rsidR="00BA3EB1">
        <w:rPr>
          <w:rFonts w:ascii="Candara" w:eastAsia="Cambria" w:hAnsi="Candara" w:cs="Cambria"/>
          <w:sz w:val="24"/>
          <w:szCs w:val="24"/>
        </w:rPr>
        <w:t>a</w:t>
      </w:r>
      <w:r>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 xml:space="preserve">será responsável por danos indiretos, incidentais, especiais, exemplares, punitivos ou consequentes, incluindo, danos pessoais ou à propriedade, relacionados com, ou de outra forma resultantes, de qualquer uso da </w:t>
      </w:r>
      <w:r w:rsidR="000B34D5" w:rsidRPr="006232EC">
        <w:rPr>
          <w:rFonts w:ascii="Candara" w:eastAsia="Cambria" w:hAnsi="Candara" w:cs="Cambria"/>
          <w:sz w:val="24"/>
          <w:szCs w:val="24"/>
        </w:rPr>
        <w:t>P</w:t>
      </w:r>
      <w:r w:rsidR="002F736C" w:rsidRPr="006232EC">
        <w:rPr>
          <w:rFonts w:ascii="Candara" w:eastAsia="Cambria" w:hAnsi="Candara" w:cs="Cambria"/>
          <w:sz w:val="24"/>
          <w:szCs w:val="24"/>
        </w:rPr>
        <w:t xml:space="preserve">lataforma que </w:t>
      </w:r>
      <w:r w:rsidR="00BA4717">
        <w:rPr>
          <w:rFonts w:ascii="Candara" w:eastAsia="Cambria" w:hAnsi="Candara" w:cs="Cambria"/>
          <w:b/>
          <w:bCs/>
          <w:sz w:val="24"/>
          <w:szCs w:val="24"/>
        </w:rPr>
        <w:t xml:space="preserve">Você </w:t>
      </w:r>
      <w:r w:rsidR="002F736C" w:rsidRPr="006232EC">
        <w:rPr>
          <w:rFonts w:ascii="Candara" w:eastAsia="Cambria" w:hAnsi="Candara" w:cs="Cambria"/>
          <w:sz w:val="24"/>
          <w:szCs w:val="24"/>
        </w:rPr>
        <w:t>possa sofrer devido às ações realizadas ou não realizadas através desta, ainda que decorrentes da conduta de terceiros.</w:t>
      </w:r>
    </w:p>
    <w:p w14:paraId="00000086" w14:textId="77777777" w:rsidR="003D31A6" w:rsidRPr="006232EC" w:rsidRDefault="003D31A6" w:rsidP="000B21C3">
      <w:pPr>
        <w:spacing w:after="0" w:line="276" w:lineRule="auto"/>
        <w:jc w:val="both"/>
        <w:rPr>
          <w:rFonts w:ascii="Candara" w:eastAsia="Cambria" w:hAnsi="Candara" w:cs="Cambria"/>
          <w:sz w:val="24"/>
          <w:szCs w:val="24"/>
        </w:rPr>
      </w:pPr>
    </w:p>
    <w:p w14:paraId="00000087" w14:textId="538D2878" w:rsidR="003D31A6" w:rsidRPr="006232EC" w:rsidRDefault="000B21C3" w:rsidP="000B21C3">
      <w:pPr>
        <w:spacing w:after="0" w:line="276" w:lineRule="auto"/>
        <w:jc w:val="both"/>
        <w:rPr>
          <w:rFonts w:ascii="Candara" w:eastAsia="Cambria" w:hAnsi="Candara" w:cs="Cambria"/>
          <w:sz w:val="24"/>
          <w:szCs w:val="24"/>
        </w:rPr>
      </w:pPr>
      <w:r>
        <w:rPr>
          <w:rFonts w:ascii="Candara" w:eastAsia="Cambria" w:hAnsi="Candara" w:cs="Cambria"/>
          <w:b/>
          <w:sz w:val="24"/>
          <w:szCs w:val="24"/>
        </w:rPr>
        <w:lastRenderedPageBreak/>
        <w:t>7.8</w:t>
      </w:r>
      <w:r w:rsidR="002F736C" w:rsidRPr="006232EC">
        <w:rPr>
          <w:rFonts w:ascii="Candara" w:eastAsia="Cambria" w:hAnsi="Candara" w:cs="Cambria"/>
          <w:b/>
          <w:sz w:val="24"/>
          <w:szCs w:val="24"/>
        </w:rPr>
        <w:t>. Indenização</w:t>
      </w:r>
      <w:r w:rsidR="002F736C" w:rsidRPr="006232EC">
        <w:rPr>
          <w:rFonts w:ascii="Candara" w:eastAsia="Cambria" w:hAnsi="Candara" w:cs="Cambria"/>
          <w:sz w:val="24"/>
          <w:szCs w:val="24"/>
        </w:rPr>
        <w:t xml:space="preserve">. </w:t>
      </w:r>
      <w:r w:rsidR="00BA4717">
        <w:rPr>
          <w:rFonts w:ascii="Candara" w:eastAsia="Cambria" w:hAnsi="Candara" w:cs="Cambria"/>
          <w:b/>
          <w:bCs/>
          <w:sz w:val="24"/>
          <w:szCs w:val="24"/>
        </w:rPr>
        <w:t xml:space="preserve">Você </w:t>
      </w:r>
      <w:r w:rsidR="00BA4717">
        <w:rPr>
          <w:rFonts w:ascii="Candara" w:eastAsia="Cambria" w:hAnsi="Candara" w:cs="Cambria"/>
          <w:sz w:val="24"/>
          <w:szCs w:val="24"/>
        </w:rPr>
        <w:t xml:space="preserve">deverá </w:t>
      </w:r>
      <w:r w:rsidR="002F736C" w:rsidRPr="006232EC">
        <w:rPr>
          <w:rFonts w:ascii="Candara" w:eastAsia="Cambria" w:hAnsi="Candara" w:cs="Cambria"/>
          <w:sz w:val="24"/>
          <w:szCs w:val="24"/>
        </w:rPr>
        <w:t>indeniza</w:t>
      </w:r>
      <w:r w:rsidR="000B34D5" w:rsidRPr="006232EC">
        <w:rPr>
          <w:rFonts w:ascii="Candara" w:eastAsia="Cambria" w:hAnsi="Candara" w:cs="Cambria"/>
          <w:sz w:val="24"/>
          <w:szCs w:val="24"/>
        </w:rPr>
        <w:t>r</w:t>
      </w:r>
      <w:r w:rsidR="001805D9">
        <w:rPr>
          <w:rFonts w:ascii="Candara" w:eastAsia="Cambria" w:hAnsi="Candara" w:cs="Cambria"/>
          <w:sz w:val="24"/>
          <w:szCs w:val="24"/>
        </w:rPr>
        <w:t xml:space="preserve"> </w:t>
      </w:r>
      <w:r w:rsidR="00BA3EB1">
        <w:rPr>
          <w:rFonts w:ascii="Candara" w:eastAsia="Cambria" w:hAnsi="Candara" w:cs="Cambria"/>
          <w:sz w:val="24"/>
          <w:szCs w:val="24"/>
        </w:rPr>
        <w:t>a</w:t>
      </w:r>
      <w:r>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xml:space="preserve">, </w:t>
      </w:r>
      <w:r w:rsidR="00BA4717">
        <w:rPr>
          <w:rFonts w:ascii="Candara" w:eastAsia="Cambria" w:hAnsi="Candara" w:cs="Cambria"/>
          <w:sz w:val="24"/>
          <w:szCs w:val="24"/>
        </w:rPr>
        <w:t xml:space="preserve">seus </w:t>
      </w:r>
      <w:r w:rsidR="002F736C" w:rsidRPr="006232EC">
        <w:rPr>
          <w:rFonts w:ascii="Candara" w:eastAsia="Cambria" w:hAnsi="Candara" w:cs="Cambria"/>
          <w:sz w:val="24"/>
          <w:szCs w:val="24"/>
        </w:rPr>
        <w:t>diretores, administradores, colaboradores, representantes e empregados por qualquer demanda promovida por terceiros decorrentes de suas atividades na Plataforma, e pelo descumprimento dos termos de uso e condições e demais políticas da mesma, e ainda pela violação de qualquer lei ou direitos de terceiros, incluindo honorários advocatícios.</w:t>
      </w:r>
    </w:p>
    <w:p w14:paraId="00000088" w14:textId="3EA9F2BF" w:rsidR="003D31A6" w:rsidRDefault="003D31A6" w:rsidP="006232EC">
      <w:pPr>
        <w:spacing w:after="0" w:line="240" w:lineRule="auto"/>
        <w:jc w:val="both"/>
        <w:rPr>
          <w:rFonts w:ascii="Candara" w:eastAsia="Cambria" w:hAnsi="Candara" w:cs="Cambria"/>
          <w:sz w:val="24"/>
          <w:szCs w:val="24"/>
        </w:rPr>
      </w:pPr>
    </w:p>
    <w:p w14:paraId="7515EB00" w14:textId="77777777" w:rsidR="00777CE3" w:rsidRDefault="00777CE3" w:rsidP="006232EC">
      <w:pPr>
        <w:spacing w:after="0" w:line="240" w:lineRule="auto"/>
        <w:jc w:val="both"/>
        <w:rPr>
          <w:rFonts w:ascii="Candara" w:eastAsia="Cambria" w:hAnsi="Candara" w:cs="Cambria"/>
          <w:sz w:val="24"/>
          <w:szCs w:val="24"/>
        </w:rPr>
      </w:pPr>
    </w:p>
    <w:p w14:paraId="64E55BE7" w14:textId="77777777" w:rsidR="00777CE3" w:rsidRPr="006232EC" w:rsidRDefault="00777CE3" w:rsidP="006232EC">
      <w:pPr>
        <w:spacing w:after="0" w:line="240" w:lineRule="auto"/>
        <w:jc w:val="both"/>
        <w:rPr>
          <w:rFonts w:ascii="Candara" w:eastAsia="Cambria" w:hAnsi="Candara" w:cs="Cambria"/>
          <w:sz w:val="24"/>
          <w:szCs w:val="24"/>
        </w:rPr>
      </w:pPr>
    </w:p>
    <w:p w14:paraId="18D271EA" w14:textId="77777777" w:rsidR="00ED57F0" w:rsidRPr="006232EC" w:rsidRDefault="00ED57F0" w:rsidP="00D02F05">
      <w:pPr>
        <w:spacing w:after="0" w:line="276" w:lineRule="auto"/>
        <w:jc w:val="both"/>
        <w:rPr>
          <w:rFonts w:ascii="Candara" w:eastAsia="Cambria" w:hAnsi="Candara" w:cs="Cambria"/>
          <w:sz w:val="24"/>
          <w:szCs w:val="24"/>
        </w:rPr>
      </w:pPr>
    </w:p>
    <w:p w14:paraId="3FAA2433" w14:textId="4D587255" w:rsidR="0049654C" w:rsidRDefault="00BA4717" w:rsidP="00D02F05">
      <w:pPr>
        <w:spacing w:after="0" w:line="276" w:lineRule="auto"/>
        <w:jc w:val="center"/>
        <w:rPr>
          <w:rFonts w:ascii="Candara" w:eastAsia="Cambria" w:hAnsi="Candara" w:cs="Cambria"/>
          <w:b/>
          <w:sz w:val="24"/>
          <w:szCs w:val="24"/>
        </w:rPr>
      </w:pPr>
      <w:r>
        <w:rPr>
          <w:rFonts w:ascii="Candara" w:eastAsia="Cambria" w:hAnsi="Candara" w:cs="Cambria"/>
          <w:b/>
          <w:sz w:val="24"/>
          <w:szCs w:val="24"/>
        </w:rPr>
        <w:t>Capítulo VII</w:t>
      </w:r>
      <w:r w:rsidR="00A3782B">
        <w:rPr>
          <w:rFonts w:ascii="Candara" w:eastAsia="Cambria" w:hAnsi="Candara" w:cs="Cambria"/>
          <w:b/>
          <w:sz w:val="24"/>
          <w:szCs w:val="24"/>
        </w:rPr>
        <w:t>I</w:t>
      </w:r>
    </w:p>
    <w:p w14:paraId="0000008B" w14:textId="7D3B9E20" w:rsidR="003D31A6" w:rsidRPr="00BA4717" w:rsidRDefault="00BA4717" w:rsidP="00D02F05">
      <w:pPr>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 </w:t>
      </w:r>
      <w:r w:rsidR="002F736C" w:rsidRPr="00BA4717">
        <w:rPr>
          <w:rFonts w:ascii="Candara" w:eastAsia="Cambria" w:hAnsi="Candara" w:cs="Cambria"/>
          <w:b/>
          <w:sz w:val="24"/>
          <w:szCs w:val="24"/>
        </w:rPr>
        <w:t xml:space="preserve">INATIVAÇÃO DO CADASTRO, DÚVIDAS E SUGESTÕES </w:t>
      </w:r>
      <w:r>
        <w:rPr>
          <w:rFonts w:ascii="Candara" w:eastAsia="Cambria" w:hAnsi="Candara" w:cs="Cambria"/>
          <w:b/>
          <w:sz w:val="24"/>
          <w:szCs w:val="24"/>
        </w:rPr>
        <w:t>-</w:t>
      </w:r>
    </w:p>
    <w:p w14:paraId="0000008C" w14:textId="77777777" w:rsidR="003D31A6" w:rsidRPr="006232EC" w:rsidRDefault="003D31A6" w:rsidP="00D02F05">
      <w:pPr>
        <w:spacing w:after="0" w:line="276" w:lineRule="auto"/>
        <w:jc w:val="both"/>
        <w:rPr>
          <w:rFonts w:ascii="Candara" w:eastAsia="Cambria" w:hAnsi="Candara" w:cs="Cambria"/>
          <w:sz w:val="24"/>
          <w:szCs w:val="24"/>
        </w:rPr>
      </w:pPr>
    </w:p>
    <w:p w14:paraId="0000008D" w14:textId="2F7C615A" w:rsidR="003D31A6" w:rsidRPr="006232EC" w:rsidRDefault="00A3782B" w:rsidP="00D02F05">
      <w:pPr>
        <w:spacing w:after="0" w:line="276" w:lineRule="auto"/>
        <w:jc w:val="both"/>
        <w:rPr>
          <w:rFonts w:ascii="Candara" w:eastAsia="Cambria" w:hAnsi="Candara" w:cs="Cambria"/>
          <w:sz w:val="24"/>
          <w:szCs w:val="24"/>
        </w:rPr>
      </w:pPr>
      <w:r>
        <w:rPr>
          <w:rFonts w:ascii="Candara" w:eastAsia="Cambria" w:hAnsi="Candara" w:cs="Cambria"/>
          <w:b/>
          <w:sz w:val="24"/>
          <w:szCs w:val="24"/>
        </w:rPr>
        <w:t>8</w:t>
      </w:r>
      <w:r w:rsidR="002F736C" w:rsidRPr="006232EC">
        <w:rPr>
          <w:rFonts w:ascii="Candara" w:eastAsia="Cambria" w:hAnsi="Candara" w:cs="Cambria"/>
          <w:b/>
          <w:sz w:val="24"/>
          <w:szCs w:val="24"/>
        </w:rPr>
        <w:t>.1. Inativação Do Cadastro, Dúvidas e Sugestões</w:t>
      </w:r>
      <w:r w:rsidR="002F736C" w:rsidRPr="006232EC">
        <w:rPr>
          <w:rFonts w:ascii="Candara" w:eastAsia="Cambria" w:hAnsi="Candara" w:cs="Cambria"/>
          <w:sz w:val="24"/>
          <w:szCs w:val="24"/>
        </w:rPr>
        <w:t xml:space="preserve">. </w:t>
      </w:r>
      <w:r w:rsidR="00DF36A3" w:rsidRPr="006232EC">
        <w:rPr>
          <w:rStyle w:val="c5"/>
          <w:rFonts w:ascii="Candara" w:hAnsi="Candara" w:cs="Segoe UI"/>
          <w:color w:val="212529"/>
          <w:sz w:val="24"/>
          <w:szCs w:val="24"/>
          <w:shd w:val="clear" w:color="auto" w:fill="FFFFFF"/>
        </w:rPr>
        <w:t xml:space="preserve">Em caso de dúvidas ou sugestões relacionadas a este Termo ou quaisquer outras informações, </w:t>
      </w:r>
      <w:r w:rsidR="00887C5F">
        <w:rPr>
          <w:rStyle w:val="c5"/>
          <w:rFonts w:ascii="Candara" w:hAnsi="Candara" w:cs="Segoe UI"/>
          <w:b/>
          <w:bCs/>
          <w:color w:val="212529"/>
          <w:sz w:val="24"/>
          <w:szCs w:val="24"/>
          <w:shd w:val="clear" w:color="auto" w:fill="FFFFFF"/>
        </w:rPr>
        <w:t>Você</w:t>
      </w:r>
      <w:r w:rsidR="00887C5F" w:rsidRPr="006232EC">
        <w:rPr>
          <w:rStyle w:val="c5"/>
          <w:rFonts w:ascii="Candara" w:hAnsi="Candara" w:cs="Segoe UI"/>
          <w:color w:val="212529"/>
          <w:sz w:val="24"/>
          <w:szCs w:val="24"/>
          <w:shd w:val="clear" w:color="auto" w:fill="FFFFFF"/>
        </w:rPr>
        <w:t xml:space="preserve"> </w:t>
      </w:r>
      <w:r w:rsidR="00DF36A3" w:rsidRPr="006232EC">
        <w:rPr>
          <w:rStyle w:val="c5"/>
          <w:rFonts w:ascii="Candara" w:hAnsi="Candara" w:cs="Segoe UI"/>
          <w:color w:val="212529"/>
          <w:sz w:val="24"/>
          <w:szCs w:val="24"/>
          <w:shd w:val="clear" w:color="auto" w:fill="FFFFFF"/>
        </w:rPr>
        <w:t>pode entrar em contato com os administradores através do </w:t>
      </w:r>
      <w:proofErr w:type="spellStart"/>
      <w:r w:rsidR="00BF1129">
        <w:rPr>
          <w:rFonts w:ascii="Candara" w:hAnsi="Candara" w:cs="Segoe UI"/>
          <w:sz w:val="24"/>
          <w:szCs w:val="24"/>
        </w:rPr>
        <w:t>contato@fcm.law</w:t>
      </w:r>
      <w:proofErr w:type="spellEnd"/>
      <w:r w:rsidR="00DF36A3" w:rsidRPr="006232EC">
        <w:rPr>
          <w:rStyle w:val="c15"/>
          <w:rFonts w:ascii="Candara" w:hAnsi="Candara" w:cs="Segoe UI"/>
          <w:color w:val="212529"/>
          <w:sz w:val="24"/>
          <w:szCs w:val="24"/>
          <w:shd w:val="clear" w:color="auto" w:fill="FFFFFF"/>
        </w:rPr>
        <w:t>,</w:t>
      </w:r>
      <w:r w:rsidR="00DF36A3" w:rsidRPr="006232EC">
        <w:rPr>
          <w:rStyle w:val="c5"/>
          <w:rFonts w:ascii="Candara" w:hAnsi="Candara" w:cs="Segoe UI"/>
          <w:color w:val="212529"/>
          <w:sz w:val="24"/>
          <w:szCs w:val="24"/>
          <w:shd w:val="clear" w:color="auto" w:fill="FFFFFF"/>
        </w:rPr>
        <w:t> disponível na Plataforma</w:t>
      </w:r>
      <w:r w:rsidR="00BF1129">
        <w:rPr>
          <w:rStyle w:val="c5"/>
          <w:rFonts w:ascii="Candara" w:hAnsi="Candara" w:cs="Segoe UI"/>
          <w:color w:val="212529"/>
          <w:sz w:val="24"/>
          <w:szCs w:val="24"/>
          <w:shd w:val="clear" w:color="auto" w:fill="FFFFFF"/>
        </w:rPr>
        <w:t>.</w:t>
      </w:r>
    </w:p>
    <w:p w14:paraId="0000008E" w14:textId="77777777" w:rsidR="003D31A6" w:rsidRPr="006232EC" w:rsidRDefault="003D31A6" w:rsidP="00D02F05">
      <w:pPr>
        <w:spacing w:after="0" w:line="276" w:lineRule="auto"/>
        <w:jc w:val="both"/>
        <w:rPr>
          <w:rFonts w:ascii="Candara" w:eastAsia="Cambria" w:hAnsi="Candara" w:cs="Cambria"/>
          <w:sz w:val="24"/>
          <w:szCs w:val="24"/>
        </w:rPr>
      </w:pPr>
    </w:p>
    <w:p w14:paraId="0000008F" w14:textId="58FC3171" w:rsidR="003D31A6" w:rsidRPr="00A9159F" w:rsidRDefault="00A3782B" w:rsidP="00D02F05">
      <w:pPr>
        <w:spacing w:after="0" w:line="276" w:lineRule="auto"/>
        <w:jc w:val="both"/>
        <w:rPr>
          <w:rFonts w:ascii="Candara" w:eastAsia="Cambria" w:hAnsi="Candara" w:cs="Cambria"/>
          <w:sz w:val="24"/>
          <w:szCs w:val="24"/>
        </w:rPr>
      </w:pPr>
      <w:r>
        <w:rPr>
          <w:rFonts w:ascii="Candara" w:eastAsia="Cambria" w:hAnsi="Candara" w:cs="Cambria"/>
          <w:b/>
          <w:sz w:val="24"/>
          <w:szCs w:val="24"/>
        </w:rPr>
        <w:t>8</w:t>
      </w:r>
      <w:r w:rsidR="002F736C" w:rsidRPr="006232EC">
        <w:rPr>
          <w:rFonts w:ascii="Candara" w:eastAsia="Cambria" w:hAnsi="Candara" w:cs="Cambria"/>
          <w:b/>
          <w:sz w:val="24"/>
          <w:szCs w:val="24"/>
        </w:rPr>
        <w:t>.2.</w:t>
      </w:r>
      <w:r w:rsidR="002F736C" w:rsidRPr="006232EC">
        <w:rPr>
          <w:rFonts w:ascii="Candara" w:eastAsia="Cambria" w:hAnsi="Candara" w:cs="Cambria"/>
          <w:sz w:val="24"/>
          <w:szCs w:val="24"/>
        </w:rPr>
        <w:t xml:space="preserve"> </w:t>
      </w:r>
      <w:r w:rsidR="002F736C" w:rsidRPr="006232EC">
        <w:rPr>
          <w:rFonts w:ascii="Candara" w:eastAsia="Cambria" w:hAnsi="Candara" w:cs="Cambria"/>
          <w:b/>
          <w:sz w:val="24"/>
          <w:szCs w:val="24"/>
        </w:rPr>
        <w:t>Vedação e inativação de cadastro</w:t>
      </w:r>
      <w:r w:rsidR="002F736C" w:rsidRPr="006232EC">
        <w:rPr>
          <w:rFonts w:ascii="Candara" w:eastAsia="Cambria" w:hAnsi="Candara" w:cs="Cambria"/>
          <w:sz w:val="24"/>
          <w:szCs w:val="24"/>
        </w:rPr>
        <w:t xml:space="preserve">. Como forma de manter a confiança e respeito nesta Plataforma, serão vedados atos ilegais ou incompatíveis com a proposta de zelar pela prestação dos serviços de qualidade. Assim, poderá resultar em suspensão ou inativação do </w:t>
      </w:r>
      <w:r w:rsidR="003551DA">
        <w:rPr>
          <w:rFonts w:ascii="Candara" w:eastAsia="Cambria" w:hAnsi="Candara" w:cs="Cambria"/>
          <w:sz w:val="24"/>
          <w:szCs w:val="24"/>
        </w:rPr>
        <w:t xml:space="preserve">seu </w:t>
      </w:r>
      <w:r w:rsidR="002F736C" w:rsidRPr="006232EC">
        <w:rPr>
          <w:rFonts w:ascii="Candara" w:eastAsia="Cambria" w:hAnsi="Candara" w:cs="Cambria"/>
          <w:sz w:val="24"/>
          <w:szCs w:val="24"/>
        </w:rPr>
        <w:t>cadastro</w:t>
      </w:r>
      <w:r w:rsidR="00CA42C3">
        <w:rPr>
          <w:rFonts w:ascii="Candara" w:eastAsia="Cambria" w:hAnsi="Candara" w:cs="Cambria"/>
          <w:sz w:val="24"/>
          <w:szCs w:val="24"/>
        </w:rPr>
        <w:t xml:space="preserve">, </w:t>
      </w:r>
      <w:r w:rsidR="00CA42C3" w:rsidRPr="00F9052F">
        <w:rPr>
          <w:rFonts w:ascii="Candara" w:eastAsia="Times New Roman" w:hAnsi="Candara" w:cs="Arial"/>
          <w:sz w:val="24"/>
          <w:szCs w:val="24"/>
        </w:rPr>
        <w:t>sem prévia notificação e sem prejuízo das demais medidas que lhe sejam asseguradas pela legislação em vigor</w:t>
      </w:r>
      <w:r w:rsidR="00CA42C3">
        <w:rPr>
          <w:rFonts w:ascii="Candara" w:eastAsia="Times New Roman" w:hAnsi="Candara" w:cs="Arial"/>
          <w:sz w:val="24"/>
          <w:szCs w:val="24"/>
        </w:rPr>
        <w:t>,</w:t>
      </w:r>
      <w:r w:rsidR="002F736C" w:rsidRPr="006232EC">
        <w:rPr>
          <w:rFonts w:ascii="Candara" w:eastAsia="Cambria" w:hAnsi="Candara" w:cs="Cambria"/>
          <w:sz w:val="24"/>
          <w:szCs w:val="24"/>
        </w:rPr>
        <w:t xml:space="preserve"> </w:t>
      </w:r>
      <w:r w:rsidR="003551DA">
        <w:rPr>
          <w:rFonts w:ascii="Candara" w:eastAsia="Cambria" w:hAnsi="Candara" w:cs="Cambria"/>
          <w:sz w:val="24"/>
          <w:szCs w:val="24"/>
        </w:rPr>
        <w:t xml:space="preserve">caso </w:t>
      </w:r>
      <w:r w:rsidR="003551DA">
        <w:rPr>
          <w:rFonts w:ascii="Candara" w:eastAsia="Cambria" w:hAnsi="Candara" w:cs="Cambria"/>
          <w:b/>
          <w:bCs/>
          <w:sz w:val="24"/>
          <w:szCs w:val="24"/>
        </w:rPr>
        <w:t xml:space="preserve">Você </w:t>
      </w:r>
      <w:r w:rsidR="002F736C" w:rsidRPr="006232EC">
        <w:rPr>
          <w:rFonts w:ascii="Candara" w:eastAsia="Cambria" w:hAnsi="Candara" w:cs="Cambria"/>
          <w:sz w:val="24"/>
          <w:szCs w:val="24"/>
        </w:rPr>
        <w:t>incorr</w:t>
      </w:r>
      <w:r w:rsidR="003551DA">
        <w:rPr>
          <w:rFonts w:ascii="Candara" w:eastAsia="Cambria" w:hAnsi="Candara" w:cs="Cambria"/>
          <w:sz w:val="24"/>
          <w:szCs w:val="24"/>
        </w:rPr>
        <w:t>a</w:t>
      </w:r>
      <w:r w:rsidR="002F736C" w:rsidRPr="006232EC">
        <w:rPr>
          <w:rFonts w:ascii="Candara" w:eastAsia="Cambria" w:hAnsi="Candara" w:cs="Cambria"/>
          <w:sz w:val="24"/>
          <w:szCs w:val="24"/>
        </w:rPr>
        <w:t xml:space="preserve"> em qualquer das hipóteses elencadas abaixo</w:t>
      </w:r>
      <w:r w:rsidR="002F736C" w:rsidRPr="00A9159F">
        <w:rPr>
          <w:rFonts w:ascii="Candara" w:eastAsia="Cambria" w:hAnsi="Candara" w:cs="Cambria"/>
          <w:sz w:val="24"/>
          <w:szCs w:val="24"/>
        </w:rPr>
        <w:t xml:space="preserve">: </w:t>
      </w:r>
    </w:p>
    <w:p w14:paraId="00000090" w14:textId="77777777" w:rsidR="003D31A6" w:rsidRPr="00A9159F" w:rsidRDefault="003D31A6" w:rsidP="00D02F05">
      <w:pPr>
        <w:spacing w:after="0" w:line="276" w:lineRule="auto"/>
        <w:jc w:val="both"/>
        <w:rPr>
          <w:rFonts w:ascii="Candara" w:eastAsia="Cambria" w:hAnsi="Candara" w:cs="Cambria"/>
          <w:sz w:val="24"/>
          <w:szCs w:val="24"/>
        </w:rPr>
      </w:pPr>
    </w:p>
    <w:p w14:paraId="00000091" w14:textId="77777777" w:rsidR="003D31A6" w:rsidRPr="006232EC" w:rsidRDefault="002F736C" w:rsidP="00D02F05">
      <w:pPr>
        <w:numPr>
          <w:ilvl w:val="0"/>
          <w:numId w:val="6"/>
        </w:numPr>
        <w:spacing w:after="0" w:line="276" w:lineRule="auto"/>
        <w:jc w:val="both"/>
        <w:rPr>
          <w:rFonts w:ascii="Candara" w:eastAsia="Cambria" w:hAnsi="Candara" w:cs="Cambria"/>
          <w:color w:val="000000"/>
          <w:sz w:val="24"/>
          <w:szCs w:val="24"/>
        </w:rPr>
      </w:pPr>
      <w:r w:rsidRPr="006232EC">
        <w:rPr>
          <w:rFonts w:ascii="Candara" w:eastAsia="Cambria" w:hAnsi="Candara" w:cs="Cambria"/>
          <w:color w:val="000000"/>
          <w:sz w:val="24"/>
          <w:szCs w:val="24"/>
        </w:rPr>
        <w:t>Promoção da violência e/ou discriminação, baseada em questões de raça, sexo, religião, nacionalidade, orientação sexual ou de qualquer outro tipo;</w:t>
      </w:r>
    </w:p>
    <w:p w14:paraId="00000092" w14:textId="77777777" w:rsidR="003D31A6" w:rsidRPr="006232EC" w:rsidRDefault="002F736C" w:rsidP="00D02F05">
      <w:pPr>
        <w:numPr>
          <w:ilvl w:val="0"/>
          <w:numId w:val="6"/>
        </w:numPr>
        <w:spacing w:after="0" w:line="276" w:lineRule="auto"/>
        <w:jc w:val="both"/>
        <w:rPr>
          <w:rFonts w:ascii="Candara" w:eastAsia="Cambria" w:hAnsi="Candara" w:cs="Cambria"/>
          <w:color w:val="000000"/>
          <w:sz w:val="24"/>
          <w:szCs w:val="24"/>
        </w:rPr>
      </w:pPr>
      <w:r w:rsidRPr="006232EC">
        <w:rPr>
          <w:rFonts w:ascii="Candara" w:eastAsia="Cambria" w:hAnsi="Candara" w:cs="Cambria"/>
          <w:color w:val="000000"/>
          <w:sz w:val="24"/>
          <w:szCs w:val="24"/>
        </w:rPr>
        <w:t>Violação de quais leis, principalmente no que tange aos direitos autorais, propriedade intelectual, tais como cópias não autorizadas, utilização de imagens, sons, movimentos ou textos sem autorização do autor, sejam elas marcas, réplicas e/ou falsificações;</w:t>
      </w:r>
    </w:p>
    <w:p w14:paraId="4B1533D6" w14:textId="50EB78A5" w:rsidR="00A9159F" w:rsidRDefault="00F02B02" w:rsidP="00D02F05">
      <w:pPr>
        <w:numPr>
          <w:ilvl w:val="0"/>
          <w:numId w:val="6"/>
        </w:numPr>
        <w:spacing w:after="0" w:line="276" w:lineRule="auto"/>
        <w:jc w:val="both"/>
        <w:rPr>
          <w:rFonts w:ascii="Candara" w:eastAsia="Cambria" w:hAnsi="Candara" w:cs="Cambria"/>
          <w:color w:val="000000"/>
          <w:sz w:val="24"/>
          <w:szCs w:val="24"/>
        </w:rPr>
      </w:pPr>
      <w:r>
        <w:rPr>
          <w:rFonts w:ascii="Candara" w:eastAsia="Cambria" w:hAnsi="Candara" w:cs="Cambria"/>
          <w:color w:val="000000"/>
          <w:sz w:val="24"/>
          <w:szCs w:val="24"/>
        </w:rPr>
        <w:t>Violação do</w:t>
      </w:r>
      <w:r w:rsidR="00372ACB">
        <w:rPr>
          <w:rFonts w:ascii="Candara" w:eastAsia="Cambria" w:hAnsi="Candara" w:cs="Cambria"/>
          <w:color w:val="000000"/>
          <w:sz w:val="24"/>
          <w:szCs w:val="24"/>
        </w:rPr>
        <w:t xml:space="preserve"> disposto neste</w:t>
      </w:r>
      <w:r w:rsidR="00A73667">
        <w:rPr>
          <w:rFonts w:ascii="Candara" w:eastAsia="Cambria" w:hAnsi="Candara" w:cs="Cambria"/>
          <w:color w:val="000000"/>
          <w:sz w:val="24"/>
          <w:szCs w:val="24"/>
        </w:rPr>
        <w:t xml:space="preserve"> </w:t>
      </w:r>
      <w:r w:rsidR="00A3782B">
        <w:rPr>
          <w:rFonts w:ascii="Candara" w:eastAsia="Cambria" w:hAnsi="Candara" w:cs="Cambria"/>
          <w:color w:val="000000"/>
          <w:sz w:val="24"/>
          <w:szCs w:val="24"/>
        </w:rPr>
        <w:t>Termo ou</w:t>
      </w:r>
      <w:r w:rsidR="00A73667">
        <w:rPr>
          <w:rFonts w:ascii="Candara" w:eastAsia="Cambria" w:hAnsi="Candara" w:cs="Cambria"/>
          <w:color w:val="000000"/>
          <w:sz w:val="24"/>
          <w:szCs w:val="24"/>
        </w:rPr>
        <w:t xml:space="preserve"> </w:t>
      </w:r>
      <w:r>
        <w:rPr>
          <w:rFonts w:ascii="Candara" w:eastAsia="Cambria" w:hAnsi="Candara" w:cs="Cambria"/>
          <w:color w:val="000000"/>
          <w:sz w:val="24"/>
          <w:szCs w:val="24"/>
        </w:rPr>
        <w:t>na</w:t>
      </w:r>
      <w:r w:rsidR="002F736C" w:rsidRPr="006232EC">
        <w:rPr>
          <w:rFonts w:ascii="Candara" w:eastAsia="Cambria" w:hAnsi="Candara" w:cs="Cambria"/>
          <w:color w:val="000000"/>
          <w:sz w:val="24"/>
          <w:szCs w:val="24"/>
        </w:rPr>
        <w:t xml:space="preserve"> Política de Privacidade da Plataforma;</w:t>
      </w:r>
    </w:p>
    <w:p w14:paraId="00000093" w14:textId="5C5CFD0D" w:rsidR="003D31A6" w:rsidRPr="006232EC" w:rsidRDefault="006A0316" w:rsidP="00D02F05">
      <w:pPr>
        <w:numPr>
          <w:ilvl w:val="0"/>
          <w:numId w:val="6"/>
        </w:numPr>
        <w:spacing w:after="0" w:line="276" w:lineRule="auto"/>
        <w:jc w:val="both"/>
        <w:rPr>
          <w:rFonts w:ascii="Candara" w:eastAsia="Cambria" w:hAnsi="Candara" w:cs="Cambria"/>
          <w:color w:val="000000"/>
          <w:sz w:val="24"/>
          <w:szCs w:val="24"/>
        </w:rPr>
      </w:pPr>
      <w:r>
        <w:rPr>
          <w:rFonts w:ascii="Candara" w:eastAsia="Times New Roman" w:hAnsi="Candara" w:cs="Arial"/>
          <w:sz w:val="24"/>
          <w:szCs w:val="24"/>
        </w:rPr>
        <w:t>I</w:t>
      </w:r>
      <w:r w:rsidRPr="00F9052F">
        <w:rPr>
          <w:rFonts w:ascii="Candara" w:eastAsia="Times New Roman" w:hAnsi="Candara" w:cs="Arial"/>
          <w:sz w:val="24"/>
          <w:szCs w:val="24"/>
        </w:rPr>
        <w:t>mpossibilidade de verificação da identidade do Usuário ou constatação de falsidade de qualquer das informações por ele fornecidas</w:t>
      </w:r>
      <w:r>
        <w:rPr>
          <w:rFonts w:ascii="Candara" w:eastAsia="Times New Roman" w:hAnsi="Candara" w:cs="Arial"/>
          <w:sz w:val="24"/>
          <w:szCs w:val="24"/>
        </w:rPr>
        <w:t>;</w:t>
      </w:r>
      <w:r w:rsidR="002F736C" w:rsidRPr="006232EC">
        <w:rPr>
          <w:rFonts w:ascii="Candara" w:eastAsia="Cambria" w:hAnsi="Candara" w:cs="Cambria"/>
          <w:color w:val="000000"/>
          <w:sz w:val="24"/>
          <w:szCs w:val="24"/>
        </w:rPr>
        <w:t xml:space="preserve"> </w:t>
      </w:r>
      <w:r w:rsidR="00A3782B">
        <w:rPr>
          <w:rFonts w:ascii="Candara" w:eastAsia="Cambria" w:hAnsi="Candara" w:cs="Cambria"/>
          <w:color w:val="000000"/>
          <w:sz w:val="24"/>
          <w:szCs w:val="24"/>
        </w:rPr>
        <w:t>e</w:t>
      </w:r>
    </w:p>
    <w:p w14:paraId="00000094" w14:textId="30A19F39" w:rsidR="003D31A6" w:rsidRPr="006232EC" w:rsidRDefault="002F736C" w:rsidP="00D02F05">
      <w:pPr>
        <w:numPr>
          <w:ilvl w:val="0"/>
          <w:numId w:val="6"/>
        </w:numPr>
        <w:spacing w:after="0" w:line="276" w:lineRule="auto"/>
        <w:jc w:val="both"/>
        <w:rPr>
          <w:rFonts w:ascii="Candara" w:eastAsia="Cambria" w:hAnsi="Candara" w:cs="Cambria"/>
          <w:color w:val="000000"/>
          <w:sz w:val="24"/>
          <w:szCs w:val="24"/>
        </w:rPr>
      </w:pPr>
      <w:r w:rsidRPr="006232EC">
        <w:rPr>
          <w:rFonts w:ascii="Candara" w:eastAsia="Cambria" w:hAnsi="Candara" w:cs="Cambria"/>
          <w:color w:val="000000"/>
          <w:sz w:val="24"/>
          <w:szCs w:val="24"/>
        </w:rPr>
        <w:t>Não utiliz</w:t>
      </w:r>
      <w:r w:rsidR="00AD7387">
        <w:rPr>
          <w:rFonts w:ascii="Candara" w:eastAsia="Cambria" w:hAnsi="Candara" w:cs="Cambria"/>
          <w:color w:val="000000"/>
          <w:sz w:val="24"/>
          <w:szCs w:val="24"/>
        </w:rPr>
        <w:t>ação da Plataforma por mais de 12 (doze</w:t>
      </w:r>
      <w:r w:rsidRPr="006232EC">
        <w:rPr>
          <w:rFonts w:ascii="Candara" w:eastAsia="Cambria" w:hAnsi="Candara" w:cs="Cambria"/>
          <w:color w:val="000000"/>
          <w:sz w:val="24"/>
          <w:szCs w:val="24"/>
        </w:rPr>
        <w:t>) meses.</w:t>
      </w:r>
    </w:p>
    <w:p w14:paraId="00000095" w14:textId="3956AAA6" w:rsidR="003D31A6" w:rsidRPr="006232EC" w:rsidRDefault="003D31A6" w:rsidP="006232EC">
      <w:pPr>
        <w:spacing w:after="0" w:line="240" w:lineRule="auto"/>
        <w:jc w:val="both"/>
        <w:rPr>
          <w:rFonts w:ascii="Candara" w:eastAsia="Cambria" w:hAnsi="Candara" w:cs="Cambria"/>
          <w:color w:val="000000"/>
          <w:sz w:val="24"/>
          <w:szCs w:val="24"/>
        </w:rPr>
      </w:pPr>
    </w:p>
    <w:p w14:paraId="732E3D83" w14:textId="5E2244D1" w:rsidR="0049654C" w:rsidRDefault="00A3782B" w:rsidP="00B36C4F">
      <w:pPr>
        <w:pStyle w:val="PargrafodaLista"/>
        <w:spacing w:after="0" w:line="276" w:lineRule="auto"/>
        <w:ind w:left="709"/>
        <w:jc w:val="center"/>
        <w:rPr>
          <w:rFonts w:ascii="Candara" w:eastAsia="Cambria" w:hAnsi="Candara" w:cs="Cambria"/>
          <w:b/>
          <w:sz w:val="24"/>
          <w:szCs w:val="24"/>
        </w:rPr>
      </w:pPr>
      <w:r>
        <w:rPr>
          <w:rFonts w:ascii="Candara" w:eastAsia="Cambria" w:hAnsi="Candara" w:cs="Cambria"/>
          <w:b/>
          <w:sz w:val="24"/>
          <w:szCs w:val="24"/>
        </w:rPr>
        <w:t>Capítulo IX</w:t>
      </w:r>
    </w:p>
    <w:p w14:paraId="00000098" w14:textId="4FFACF96" w:rsidR="003D31A6" w:rsidRPr="006232EC" w:rsidRDefault="003551DA" w:rsidP="00B36C4F">
      <w:pPr>
        <w:pStyle w:val="PargrafodaLista"/>
        <w:spacing w:after="0" w:line="276" w:lineRule="auto"/>
        <w:ind w:left="709"/>
        <w:jc w:val="center"/>
        <w:rPr>
          <w:rFonts w:ascii="Candara" w:eastAsia="Cambria" w:hAnsi="Candara" w:cs="Cambria"/>
          <w:b/>
          <w:sz w:val="24"/>
          <w:szCs w:val="24"/>
        </w:rPr>
      </w:pPr>
      <w:r>
        <w:rPr>
          <w:rFonts w:ascii="Candara" w:eastAsia="Cambria" w:hAnsi="Candara" w:cs="Cambria"/>
          <w:b/>
          <w:sz w:val="24"/>
          <w:szCs w:val="24"/>
        </w:rPr>
        <w:t xml:space="preserve"> - </w:t>
      </w:r>
      <w:r w:rsidR="002F736C" w:rsidRPr="006232EC">
        <w:rPr>
          <w:rFonts w:ascii="Candara" w:eastAsia="Cambria" w:hAnsi="Candara" w:cs="Cambria"/>
          <w:b/>
          <w:sz w:val="24"/>
          <w:szCs w:val="24"/>
        </w:rPr>
        <w:t>ENGENHARIA DA PLATAFORMA</w:t>
      </w:r>
      <w:r>
        <w:rPr>
          <w:rFonts w:ascii="Candara" w:eastAsia="Cambria" w:hAnsi="Candara" w:cs="Cambria"/>
          <w:b/>
          <w:sz w:val="24"/>
          <w:szCs w:val="24"/>
        </w:rPr>
        <w:t xml:space="preserve"> -</w:t>
      </w:r>
    </w:p>
    <w:p w14:paraId="00000099" w14:textId="77777777" w:rsidR="003D31A6" w:rsidRPr="006232EC" w:rsidRDefault="003D31A6" w:rsidP="00B36C4F">
      <w:pPr>
        <w:spacing w:after="0" w:line="276" w:lineRule="auto"/>
        <w:jc w:val="both"/>
        <w:rPr>
          <w:rFonts w:ascii="Candara" w:eastAsia="Cambria" w:hAnsi="Candara" w:cs="Cambria"/>
          <w:sz w:val="24"/>
          <w:szCs w:val="24"/>
        </w:rPr>
      </w:pPr>
    </w:p>
    <w:p w14:paraId="0000009A" w14:textId="7A628BFC" w:rsidR="003D31A6" w:rsidRPr="006232EC" w:rsidRDefault="00A3782B" w:rsidP="00B36C4F">
      <w:pPr>
        <w:spacing w:after="0" w:line="276" w:lineRule="auto"/>
        <w:jc w:val="both"/>
        <w:rPr>
          <w:rFonts w:ascii="Candara" w:eastAsia="Cambria" w:hAnsi="Candara" w:cs="Cambria"/>
          <w:sz w:val="24"/>
          <w:szCs w:val="24"/>
        </w:rPr>
      </w:pPr>
      <w:r>
        <w:rPr>
          <w:rFonts w:ascii="Candara" w:eastAsia="Cambria" w:hAnsi="Candara" w:cs="Cambria"/>
          <w:b/>
          <w:sz w:val="24"/>
          <w:szCs w:val="24"/>
        </w:rPr>
        <w:t>9</w:t>
      </w:r>
      <w:r w:rsidR="002F736C" w:rsidRPr="006232EC">
        <w:rPr>
          <w:rFonts w:ascii="Candara" w:eastAsia="Cambria" w:hAnsi="Candara" w:cs="Cambria"/>
          <w:b/>
          <w:sz w:val="24"/>
          <w:szCs w:val="24"/>
        </w:rPr>
        <w:t>.1. Aperfeiçoamento</w:t>
      </w:r>
      <w:r w:rsidR="002F736C" w:rsidRPr="006232EC">
        <w:rPr>
          <w:rFonts w:ascii="Candara" w:eastAsia="Cambria" w:hAnsi="Candara" w:cs="Cambria"/>
          <w:sz w:val="24"/>
          <w:szCs w:val="24"/>
        </w:rPr>
        <w:t xml:space="preserve">. </w:t>
      </w:r>
      <w:r w:rsidR="003551DA">
        <w:rPr>
          <w:rFonts w:ascii="Candara" w:eastAsia="Cambria" w:hAnsi="Candara" w:cs="Cambria"/>
          <w:b/>
          <w:bCs/>
          <w:sz w:val="24"/>
          <w:szCs w:val="24"/>
        </w:rPr>
        <w:t xml:space="preserve">Você </w:t>
      </w:r>
      <w:r w:rsidR="002F736C" w:rsidRPr="006232EC">
        <w:rPr>
          <w:rFonts w:ascii="Candara" w:eastAsia="Cambria" w:hAnsi="Candara" w:cs="Cambria"/>
          <w:sz w:val="24"/>
          <w:szCs w:val="24"/>
        </w:rPr>
        <w:t xml:space="preserve">concorda que todo e qualquer sistema, plataforma ou serviço, independentemente de seu produtor ou características, é uma espécie de </w:t>
      </w:r>
      <w:r w:rsidR="002F736C" w:rsidRPr="006232EC">
        <w:rPr>
          <w:rFonts w:ascii="Candara" w:eastAsia="Cambria" w:hAnsi="Candara" w:cs="Cambria"/>
          <w:sz w:val="24"/>
          <w:szCs w:val="24"/>
        </w:rPr>
        <w:lastRenderedPageBreak/>
        <w:t>produto que está sempre em atualização e aperfeiçoamento, possuindo, constante e incondicionalmente, aspectos a serem melhorados, o que não pode ser considerado em si como falha ou defeito.</w:t>
      </w:r>
    </w:p>
    <w:p w14:paraId="0000009B" w14:textId="77777777" w:rsidR="003D31A6" w:rsidRPr="006232EC" w:rsidRDefault="003D31A6" w:rsidP="00B36C4F">
      <w:pPr>
        <w:spacing w:after="0" w:line="276" w:lineRule="auto"/>
        <w:jc w:val="both"/>
        <w:rPr>
          <w:rFonts w:ascii="Candara" w:eastAsia="Cambria" w:hAnsi="Candara" w:cs="Cambria"/>
          <w:sz w:val="24"/>
          <w:szCs w:val="24"/>
        </w:rPr>
      </w:pPr>
    </w:p>
    <w:p w14:paraId="0000009C" w14:textId="42FCDCD4" w:rsidR="003D31A6" w:rsidRPr="006232EC" w:rsidRDefault="00A3782B" w:rsidP="00B36C4F">
      <w:pPr>
        <w:spacing w:after="0" w:line="276" w:lineRule="auto"/>
        <w:jc w:val="both"/>
        <w:rPr>
          <w:rFonts w:ascii="Candara" w:eastAsia="Cambria" w:hAnsi="Candara" w:cs="Cambria"/>
          <w:sz w:val="24"/>
          <w:szCs w:val="24"/>
        </w:rPr>
      </w:pPr>
      <w:r>
        <w:rPr>
          <w:rFonts w:ascii="Candara" w:eastAsia="Cambria" w:hAnsi="Candara" w:cs="Cambria"/>
          <w:b/>
          <w:sz w:val="24"/>
          <w:szCs w:val="24"/>
        </w:rPr>
        <w:t>9</w:t>
      </w:r>
      <w:r w:rsidR="002F736C" w:rsidRPr="006232EC">
        <w:rPr>
          <w:rFonts w:ascii="Candara" w:eastAsia="Cambria" w:hAnsi="Candara" w:cs="Cambria"/>
          <w:b/>
          <w:sz w:val="24"/>
          <w:szCs w:val="24"/>
        </w:rPr>
        <w:t>.2. Erros de Funcionamento</w:t>
      </w:r>
      <w:r w:rsidR="002F736C" w:rsidRPr="006232EC">
        <w:rPr>
          <w:rFonts w:ascii="Candara" w:eastAsia="Cambria" w:hAnsi="Candara" w:cs="Cambria"/>
          <w:sz w:val="24"/>
          <w:szCs w:val="24"/>
        </w:rPr>
        <w:t>. Eventuais erros no funcionamento da Plataforma serão corrigidos o mais breve possível, durante o período que for necessário para manutenção. A</w:t>
      </w:r>
      <w:r w:rsidR="00B65FD0">
        <w:rPr>
          <w:rFonts w:ascii="Candara" w:eastAsia="Cambria" w:hAnsi="Candara" w:cs="Cambria"/>
          <w:sz w:val="24"/>
          <w:szCs w:val="24"/>
        </w:rPr>
        <w:t xml:space="preserve"> </w:t>
      </w:r>
      <w:proofErr w:type="spellStart"/>
      <w:r w:rsidR="00EA2E11">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não pretende que o funcionamento do servidor da Plataforma, bem como de seu sistema, do seu banco de dados, software e de seu website, sejam livres de erros, falhas ou de interrupções.</w:t>
      </w:r>
    </w:p>
    <w:p w14:paraId="69BA892A" w14:textId="342CED78" w:rsidR="00DA102A" w:rsidRPr="006232EC" w:rsidRDefault="00DA102A" w:rsidP="008026A3">
      <w:pPr>
        <w:spacing w:after="0" w:line="276" w:lineRule="auto"/>
        <w:jc w:val="both"/>
        <w:rPr>
          <w:rFonts w:ascii="Candara" w:eastAsia="Cambria" w:hAnsi="Candara" w:cs="Cambria"/>
          <w:sz w:val="24"/>
          <w:szCs w:val="24"/>
        </w:rPr>
      </w:pPr>
    </w:p>
    <w:p w14:paraId="63FA9737" w14:textId="01E608B6" w:rsidR="0049654C" w:rsidRDefault="00D02F05" w:rsidP="008026A3">
      <w:pPr>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Capítulo </w:t>
      </w:r>
      <w:r w:rsidR="005708FF">
        <w:rPr>
          <w:rFonts w:ascii="Candara" w:eastAsia="Cambria" w:hAnsi="Candara" w:cs="Cambria"/>
          <w:b/>
          <w:sz w:val="24"/>
          <w:szCs w:val="24"/>
        </w:rPr>
        <w:t xml:space="preserve">X </w:t>
      </w:r>
    </w:p>
    <w:p w14:paraId="000000A0" w14:textId="1F87FE23" w:rsidR="003D31A6" w:rsidRPr="005708FF" w:rsidRDefault="005708FF" w:rsidP="008026A3">
      <w:pPr>
        <w:spacing w:after="0" w:line="276" w:lineRule="auto"/>
        <w:jc w:val="center"/>
        <w:rPr>
          <w:rFonts w:ascii="Candara" w:eastAsia="Cambria" w:hAnsi="Candara" w:cs="Cambria"/>
          <w:sz w:val="24"/>
          <w:szCs w:val="24"/>
        </w:rPr>
      </w:pPr>
      <w:r>
        <w:rPr>
          <w:rFonts w:ascii="Candara" w:eastAsia="Cambria" w:hAnsi="Candara" w:cs="Cambria"/>
          <w:b/>
          <w:sz w:val="24"/>
          <w:szCs w:val="24"/>
        </w:rPr>
        <w:t xml:space="preserve">- </w:t>
      </w:r>
      <w:r w:rsidR="002F736C" w:rsidRPr="005708FF">
        <w:rPr>
          <w:rFonts w:ascii="Candara" w:eastAsia="Cambria" w:hAnsi="Candara" w:cs="Cambria"/>
          <w:b/>
          <w:sz w:val="24"/>
          <w:szCs w:val="24"/>
        </w:rPr>
        <w:t xml:space="preserve">PROPRIEDADE INTELECTUAL </w:t>
      </w:r>
      <w:r>
        <w:rPr>
          <w:rFonts w:ascii="Candara" w:eastAsia="Cambria" w:hAnsi="Candara" w:cs="Cambria"/>
          <w:b/>
          <w:sz w:val="24"/>
          <w:szCs w:val="24"/>
        </w:rPr>
        <w:t>-</w:t>
      </w:r>
    </w:p>
    <w:p w14:paraId="000000A1" w14:textId="77777777" w:rsidR="003D31A6" w:rsidRPr="006232EC" w:rsidRDefault="003D31A6" w:rsidP="008026A3">
      <w:pPr>
        <w:spacing w:after="0" w:line="276" w:lineRule="auto"/>
        <w:jc w:val="both"/>
        <w:rPr>
          <w:rFonts w:ascii="Candara" w:eastAsia="Cambria" w:hAnsi="Candara" w:cs="Cambria"/>
          <w:sz w:val="24"/>
          <w:szCs w:val="24"/>
        </w:rPr>
      </w:pPr>
    </w:p>
    <w:p w14:paraId="000000A2" w14:textId="699A17E6" w:rsidR="003D31A6" w:rsidRPr="006232EC" w:rsidRDefault="00D02F05" w:rsidP="008026A3">
      <w:pPr>
        <w:spacing w:after="0" w:line="276" w:lineRule="auto"/>
        <w:jc w:val="both"/>
        <w:rPr>
          <w:rFonts w:ascii="Candara" w:eastAsia="Cambria" w:hAnsi="Candara" w:cs="Cambria"/>
          <w:sz w:val="24"/>
          <w:szCs w:val="24"/>
        </w:rPr>
      </w:pPr>
      <w:r>
        <w:rPr>
          <w:rFonts w:ascii="Candara" w:eastAsia="Cambria" w:hAnsi="Candara" w:cs="Cambria"/>
          <w:b/>
          <w:sz w:val="24"/>
          <w:szCs w:val="24"/>
        </w:rPr>
        <w:t>10</w:t>
      </w:r>
      <w:r w:rsidR="002F736C" w:rsidRPr="006232EC">
        <w:rPr>
          <w:rFonts w:ascii="Candara" w:eastAsia="Cambria" w:hAnsi="Candara" w:cs="Cambria"/>
          <w:b/>
          <w:sz w:val="24"/>
          <w:szCs w:val="24"/>
        </w:rPr>
        <w:t>.1. Utilização da Propriedade Intelectual</w:t>
      </w:r>
      <w:r w:rsidR="001E1CF3">
        <w:rPr>
          <w:rFonts w:ascii="Candara" w:eastAsia="Cambria" w:hAnsi="Candara" w:cs="Cambria"/>
          <w:sz w:val="24"/>
          <w:szCs w:val="24"/>
        </w:rPr>
        <w:t>. O uso comercial da expressão</w:t>
      </w:r>
      <w:r w:rsidR="00DF36A3" w:rsidRPr="006232EC">
        <w:rPr>
          <w:rFonts w:ascii="Candara" w:eastAsia="Cambria" w:hAnsi="Candara" w:cs="Cambria"/>
          <w:sz w:val="24"/>
          <w:szCs w:val="24"/>
        </w:rPr>
        <w:t xml:space="preserve"> “</w:t>
      </w:r>
      <w:proofErr w:type="spellStart"/>
      <w:r w:rsidR="00B951AF">
        <w:rPr>
          <w:rFonts w:ascii="Candara" w:eastAsia="Times New Roman" w:hAnsi="Candara" w:cs="Times New Roman"/>
          <w:b/>
          <w:bCs/>
          <w:sz w:val="24"/>
          <w:szCs w:val="24"/>
        </w:rPr>
        <w:t>NFTerms</w:t>
      </w:r>
      <w:proofErr w:type="spellEnd"/>
      <w:r w:rsidR="00DF36A3" w:rsidRPr="006232EC">
        <w:rPr>
          <w:rFonts w:ascii="Candara" w:eastAsia="Cambria" w:hAnsi="Candara" w:cs="Cambria"/>
          <w:sz w:val="24"/>
          <w:szCs w:val="24"/>
        </w:rPr>
        <w:t>”</w:t>
      </w:r>
      <w:r w:rsidR="002F736C" w:rsidRPr="006232EC">
        <w:rPr>
          <w:rFonts w:ascii="Candara" w:eastAsia="Cambria" w:hAnsi="Candara" w:cs="Cambria"/>
          <w:sz w:val="24"/>
          <w:szCs w:val="24"/>
        </w:rPr>
        <w:t>, como marca, nome empresarial ou nome de domínio, e o logotipo são de propriedad</w:t>
      </w:r>
      <w:r w:rsidR="00C14165">
        <w:rPr>
          <w:rFonts w:ascii="Candara" w:eastAsia="Cambria" w:hAnsi="Candara" w:cs="Cambria"/>
          <w:sz w:val="24"/>
          <w:szCs w:val="24"/>
        </w:rPr>
        <w:t xml:space="preserve">e exclusiva dos proprietários </w:t>
      </w:r>
      <w:r w:rsidR="00BA3EB1">
        <w:rPr>
          <w:rFonts w:ascii="Candara" w:eastAsia="Cambria" w:hAnsi="Candara" w:cs="Cambria"/>
          <w:sz w:val="24"/>
          <w:szCs w:val="24"/>
        </w:rPr>
        <w:t>da</w:t>
      </w:r>
      <w:r w:rsidR="00B951AF">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xml:space="preserve">, conforme disposto no respectivo ato constitutivo da organização. </w:t>
      </w:r>
      <w:r w:rsidR="00B951AF">
        <w:rPr>
          <w:rFonts w:ascii="Candara" w:eastAsia="Cambria" w:hAnsi="Candara" w:cs="Cambria"/>
          <w:sz w:val="24"/>
          <w:szCs w:val="24"/>
        </w:rPr>
        <w:t xml:space="preserve">Com exceção dos conteúdos das licenças </w:t>
      </w:r>
      <w:proofErr w:type="spellStart"/>
      <w:r w:rsidR="00B951AF">
        <w:rPr>
          <w:rFonts w:ascii="Candara" w:eastAsia="Cambria" w:hAnsi="Candara" w:cs="Cambria"/>
          <w:sz w:val="24"/>
          <w:szCs w:val="24"/>
        </w:rPr>
        <w:t>NFTerms</w:t>
      </w:r>
      <w:proofErr w:type="spellEnd"/>
      <w:r w:rsidR="00B951AF">
        <w:rPr>
          <w:rFonts w:ascii="Candara" w:eastAsia="Cambria" w:hAnsi="Candara" w:cs="Cambria"/>
          <w:sz w:val="24"/>
          <w:szCs w:val="24"/>
        </w:rPr>
        <w:t xml:space="preserve"> disponibilizadas neste Termo, </w:t>
      </w:r>
      <w:r w:rsidR="002F736C" w:rsidRPr="006232EC">
        <w:rPr>
          <w:rFonts w:ascii="Candara" w:eastAsia="Cambria" w:hAnsi="Candara" w:cs="Cambria"/>
          <w:sz w:val="24"/>
          <w:szCs w:val="24"/>
        </w:rPr>
        <w:t>direitos autorais e outros direitos passíveis de proteção por propriedade industrial como estrutura, os conteúdos das telas relativas à Plataforma, assim como os programas relacionados a mesma,</w:t>
      </w:r>
      <w:r w:rsidR="001E1CF3">
        <w:rPr>
          <w:rFonts w:ascii="Candara" w:eastAsia="Cambria" w:hAnsi="Candara" w:cs="Cambria"/>
          <w:sz w:val="24"/>
          <w:szCs w:val="24"/>
        </w:rPr>
        <w:t xml:space="preserve"> </w:t>
      </w:r>
      <w:r w:rsidR="001E1CF3" w:rsidRPr="00F9052F">
        <w:rPr>
          <w:rFonts w:ascii="Candara" w:eastAsia="Times New Roman" w:hAnsi="Candara" w:cs="Arial"/>
          <w:sz w:val="24"/>
          <w:szCs w:val="24"/>
        </w:rPr>
        <w:t xml:space="preserve">programação, arquivos, </w:t>
      </w:r>
      <w:r w:rsidR="00B951AF">
        <w:rPr>
          <w:rFonts w:ascii="Candara" w:eastAsia="Times New Roman" w:hAnsi="Candara" w:cs="Arial"/>
          <w:sz w:val="24"/>
          <w:szCs w:val="24"/>
        </w:rPr>
        <w:t xml:space="preserve">frameworks, textos, padrões, ícones, </w:t>
      </w:r>
      <w:r w:rsidR="001E1CF3" w:rsidRPr="00F9052F">
        <w:rPr>
          <w:rFonts w:ascii="Candara" w:eastAsia="Times New Roman" w:hAnsi="Candara" w:cs="Arial"/>
          <w:sz w:val="24"/>
          <w:szCs w:val="24"/>
        </w:rPr>
        <w:t>bancos de dados, conteúdo, design, funcionalidades</w:t>
      </w:r>
      <w:r w:rsidR="001E1CF3">
        <w:rPr>
          <w:rFonts w:ascii="Candara" w:eastAsia="Times New Roman" w:hAnsi="Candara" w:cs="Arial"/>
          <w:sz w:val="24"/>
          <w:szCs w:val="24"/>
        </w:rPr>
        <w:t>,</w:t>
      </w:r>
      <w:r w:rsidR="002F736C" w:rsidRPr="006232EC">
        <w:rPr>
          <w:rFonts w:ascii="Candara" w:eastAsia="Cambria" w:hAnsi="Candara" w:cs="Cambria"/>
          <w:sz w:val="24"/>
          <w:szCs w:val="24"/>
        </w:rPr>
        <w:t xml:space="preserve"> software, website, redes e arquivos</w:t>
      </w:r>
      <w:r w:rsidR="00BA3EB1">
        <w:rPr>
          <w:rFonts w:ascii="Candara" w:eastAsia="Cambria" w:hAnsi="Candara" w:cs="Cambria"/>
          <w:sz w:val="24"/>
          <w:szCs w:val="24"/>
        </w:rPr>
        <w:t xml:space="preserve"> pertencerão a</w:t>
      </w:r>
      <w:r w:rsidR="00B951AF">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Todos os direitos estão protegidos, no Brasil e internacionalmente por leis e tratados internacionais de direito autoral, marcas, patentes e desenhos i</w:t>
      </w:r>
      <w:r w:rsidR="00BE5FE7">
        <w:rPr>
          <w:rFonts w:ascii="Candara" w:eastAsia="Cambria" w:hAnsi="Candara" w:cs="Cambria"/>
          <w:sz w:val="24"/>
          <w:szCs w:val="24"/>
        </w:rPr>
        <w:t>ndustriais.</w:t>
      </w:r>
      <w:r w:rsidR="00B951AF">
        <w:rPr>
          <w:rFonts w:ascii="Candara" w:eastAsia="Cambria" w:hAnsi="Candara" w:cs="Cambria"/>
          <w:sz w:val="24"/>
          <w:szCs w:val="24"/>
        </w:rPr>
        <w:t xml:space="preserve"> </w:t>
      </w:r>
      <w:r w:rsidR="00BE5FE7">
        <w:rPr>
          <w:rFonts w:ascii="Candara" w:eastAsia="Cambria" w:hAnsi="Candara" w:cs="Cambria"/>
          <w:sz w:val="24"/>
          <w:szCs w:val="24"/>
        </w:rPr>
        <w:t xml:space="preserve">Aos proprietários </w:t>
      </w:r>
      <w:r w:rsidR="00BA3EB1">
        <w:rPr>
          <w:rFonts w:ascii="Candara" w:eastAsia="Cambria" w:hAnsi="Candara" w:cs="Cambria"/>
          <w:sz w:val="24"/>
          <w:szCs w:val="24"/>
        </w:rPr>
        <w:t>da</w:t>
      </w:r>
      <w:r w:rsidR="00B951AF">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F06E7A" w:rsidRPr="006232EC">
        <w:rPr>
          <w:rFonts w:ascii="Candara" w:eastAsia="Cambria" w:hAnsi="Candara" w:cs="Cambria"/>
          <w:sz w:val="24"/>
          <w:szCs w:val="24"/>
        </w:rPr>
        <w:t xml:space="preserve"> </w:t>
      </w:r>
      <w:r w:rsidR="002F736C" w:rsidRPr="006232EC">
        <w:rPr>
          <w:rFonts w:ascii="Candara" w:eastAsia="Cambria" w:hAnsi="Candara" w:cs="Cambria"/>
          <w:sz w:val="24"/>
          <w:szCs w:val="24"/>
        </w:rPr>
        <w:t>reservam-se todos os direitos relativos a autorias, marcas, patentes e desenhos industriais, quer sejam de sua propriedade ou licenciados em seu favor, a si.</w:t>
      </w:r>
    </w:p>
    <w:p w14:paraId="000000A3" w14:textId="77777777" w:rsidR="003D31A6" w:rsidRPr="006232EC" w:rsidRDefault="003D31A6" w:rsidP="008026A3">
      <w:pPr>
        <w:spacing w:after="0" w:line="276" w:lineRule="auto"/>
        <w:jc w:val="both"/>
        <w:rPr>
          <w:rFonts w:ascii="Candara" w:eastAsia="Cambria" w:hAnsi="Candara" w:cs="Cambria"/>
          <w:sz w:val="24"/>
          <w:szCs w:val="24"/>
        </w:rPr>
      </w:pPr>
    </w:p>
    <w:p w14:paraId="000000A4" w14:textId="7DF17A4A" w:rsidR="003D31A6" w:rsidRPr="006232EC" w:rsidRDefault="00D02F05" w:rsidP="008026A3">
      <w:pPr>
        <w:spacing w:after="0" w:line="276" w:lineRule="auto"/>
        <w:ind w:left="708"/>
        <w:jc w:val="both"/>
        <w:rPr>
          <w:rFonts w:ascii="Candara" w:eastAsia="Cambria" w:hAnsi="Candara" w:cs="Cambria"/>
          <w:sz w:val="24"/>
          <w:szCs w:val="24"/>
        </w:rPr>
      </w:pPr>
      <w:r>
        <w:rPr>
          <w:rFonts w:ascii="Candara" w:eastAsia="Cambria" w:hAnsi="Candara" w:cs="Cambria"/>
          <w:b/>
          <w:sz w:val="24"/>
          <w:szCs w:val="24"/>
        </w:rPr>
        <w:t>10</w:t>
      </w:r>
      <w:r w:rsidR="002F736C" w:rsidRPr="006232EC">
        <w:rPr>
          <w:rFonts w:ascii="Candara" w:eastAsia="Cambria" w:hAnsi="Candara" w:cs="Cambria"/>
          <w:b/>
          <w:sz w:val="24"/>
          <w:szCs w:val="24"/>
        </w:rPr>
        <w:t>.1.1.</w:t>
      </w:r>
      <w:r w:rsidR="002F736C" w:rsidRPr="006232EC">
        <w:rPr>
          <w:rFonts w:ascii="Candara" w:eastAsia="Cambria" w:hAnsi="Candara" w:cs="Cambria"/>
          <w:sz w:val="24"/>
          <w:szCs w:val="24"/>
        </w:rPr>
        <w:t xml:space="preserve"> </w:t>
      </w:r>
      <w:r w:rsidR="00E15939" w:rsidRPr="006232EC">
        <w:rPr>
          <w:rFonts w:ascii="Candara" w:eastAsia="Cambria" w:hAnsi="Candara" w:cs="Cambria"/>
          <w:b/>
          <w:bCs/>
          <w:sz w:val="24"/>
          <w:szCs w:val="24"/>
        </w:rPr>
        <w:t>Vedação</w:t>
      </w:r>
      <w:r w:rsidR="00E15939" w:rsidRPr="006232EC">
        <w:rPr>
          <w:rFonts w:ascii="Candara" w:eastAsia="Cambria" w:hAnsi="Candara" w:cs="Cambria"/>
          <w:sz w:val="24"/>
          <w:szCs w:val="24"/>
        </w:rPr>
        <w:t xml:space="preserve">. </w:t>
      </w:r>
      <w:r w:rsidR="002F736C" w:rsidRPr="006232EC">
        <w:rPr>
          <w:rFonts w:ascii="Candara" w:eastAsia="Cambria" w:hAnsi="Candara" w:cs="Cambria"/>
          <w:sz w:val="24"/>
          <w:szCs w:val="24"/>
        </w:rPr>
        <w:t>Não é permitido reproduzir, duplicar, copiar, vender, revender, visitar, ou de qualquer outra forma explorar para fins comerciais o conteúdo da Plataforma sem o prévio consentime</w:t>
      </w:r>
      <w:r w:rsidR="00BE5FE7">
        <w:rPr>
          <w:rFonts w:ascii="Candara" w:eastAsia="Cambria" w:hAnsi="Candara" w:cs="Cambria"/>
          <w:sz w:val="24"/>
          <w:szCs w:val="24"/>
        </w:rPr>
        <w:t xml:space="preserve">nto escrito dos proprietários </w:t>
      </w:r>
      <w:r w:rsidR="00BA3EB1">
        <w:rPr>
          <w:rFonts w:ascii="Candara" w:eastAsia="Cambria" w:hAnsi="Candara" w:cs="Cambria"/>
          <w:sz w:val="24"/>
          <w:szCs w:val="24"/>
        </w:rPr>
        <w:t>da</w:t>
      </w:r>
      <w:r w:rsidR="00436F70">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Particularmente, é expressamente proibida a utilização de mineração de dados, robôs, ou outras ferramentas de coleta e extração de dados para extrair, de forma isolada ou recorrente, qualquer parte substancial da Plataforma visando sua reutilização.</w:t>
      </w:r>
    </w:p>
    <w:p w14:paraId="000000A5" w14:textId="77777777" w:rsidR="003D31A6" w:rsidRPr="006232EC" w:rsidRDefault="003D31A6" w:rsidP="008026A3">
      <w:pPr>
        <w:spacing w:after="0" w:line="276" w:lineRule="auto"/>
        <w:jc w:val="both"/>
        <w:rPr>
          <w:rFonts w:ascii="Candara" w:eastAsia="Cambria" w:hAnsi="Candara" w:cs="Cambria"/>
          <w:sz w:val="24"/>
          <w:szCs w:val="24"/>
        </w:rPr>
      </w:pPr>
    </w:p>
    <w:p w14:paraId="000000A6" w14:textId="7EBED134" w:rsidR="003D31A6" w:rsidRPr="006232EC" w:rsidRDefault="00D02F05" w:rsidP="009748C8">
      <w:pPr>
        <w:spacing w:after="0" w:line="276" w:lineRule="auto"/>
        <w:jc w:val="both"/>
        <w:rPr>
          <w:rFonts w:ascii="Candara" w:eastAsia="Cambria" w:hAnsi="Candara" w:cs="Cambria"/>
          <w:sz w:val="24"/>
          <w:szCs w:val="24"/>
        </w:rPr>
      </w:pPr>
      <w:r>
        <w:rPr>
          <w:rFonts w:ascii="Candara" w:eastAsia="Cambria" w:hAnsi="Candara" w:cs="Cambria"/>
          <w:b/>
          <w:sz w:val="24"/>
          <w:szCs w:val="24"/>
        </w:rPr>
        <w:t>10</w:t>
      </w:r>
      <w:r w:rsidR="002F736C" w:rsidRPr="006232EC">
        <w:rPr>
          <w:rFonts w:ascii="Candara" w:eastAsia="Cambria" w:hAnsi="Candara" w:cs="Cambria"/>
          <w:b/>
          <w:sz w:val="24"/>
          <w:szCs w:val="24"/>
        </w:rPr>
        <w:t xml:space="preserve">.2. Relações com Terceiros. </w:t>
      </w:r>
      <w:r w:rsidR="002F736C" w:rsidRPr="006232EC">
        <w:rPr>
          <w:rFonts w:ascii="Candara" w:eastAsia="Cambria" w:hAnsi="Candara" w:cs="Cambria"/>
          <w:sz w:val="24"/>
          <w:szCs w:val="24"/>
        </w:rPr>
        <w:t>A Plataforma poderá fornecer links de acesso a outros websites, o que não significa que esses sites sejam de propriedade ou operados pela</w:t>
      </w:r>
      <w:r w:rsidR="00F46172">
        <w:rPr>
          <w:rFonts w:ascii="Candara" w:eastAsia="Cambria" w:hAnsi="Candara" w:cs="Cambria"/>
          <w:sz w:val="24"/>
          <w:szCs w:val="24"/>
        </w:rPr>
        <w:t xml:space="preserve"> Plataforma</w:t>
      </w:r>
      <w:r w:rsidR="002F736C"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2F736C" w:rsidRPr="006232EC">
        <w:rPr>
          <w:rFonts w:ascii="Candara" w:eastAsia="Cambria" w:hAnsi="Candara" w:cs="Cambria"/>
          <w:sz w:val="24"/>
          <w:szCs w:val="24"/>
        </w:rPr>
        <w:t xml:space="preserve">. Como não possui controle sobre esses sites, </w:t>
      </w:r>
      <w:r w:rsidR="00BA3EB1">
        <w:rPr>
          <w:rFonts w:ascii="Candara" w:eastAsia="Cambria" w:hAnsi="Candara" w:cs="Cambria"/>
          <w:sz w:val="24"/>
          <w:szCs w:val="24"/>
        </w:rPr>
        <w:t>a</w:t>
      </w:r>
      <w:r w:rsidR="00436F70">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 xml:space="preserve">não será responsável pelos conteúdos, práticas e serviços ofertados nos mesmos. A presença de links para outros sites não implica relação de sociedade, de supervisão, </w:t>
      </w:r>
      <w:r w:rsidR="002F736C" w:rsidRPr="006232EC">
        <w:rPr>
          <w:rFonts w:ascii="Candara" w:eastAsia="Cambria" w:hAnsi="Candara" w:cs="Cambria"/>
          <w:sz w:val="24"/>
          <w:szCs w:val="24"/>
        </w:rPr>
        <w:lastRenderedPageBreak/>
        <w:t xml:space="preserve">de </w:t>
      </w:r>
      <w:r w:rsidR="00BA3EB1">
        <w:rPr>
          <w:rFonts w:ascii="Candara" w:eastAsia="Cambria" w:hAnsi="Candara" w:cs="Cambria"/>
          <w:sz w:val="24"/>
          <w:szCs w:val="24"/>
        </w:rPr>
        <w:t>cumplicidade ou solidariedade da</w:t>
      </w:r>
      <w:r w:rsidR="002F736C" w:rsidRPr="006232EC">
        <w:rPr>
          <w:rFonts w:ascii="Candara" w:eastAsia="Cambria" w:hAnsi="Candara" w:cs="Cambria"/>
          <w:sz w:val="24"/>
          <w:szCs w:val="24"/>
        </w:rPr>
        <w:t xml:space="preserve"> </w:t>
      </w:r>
      <w:proofErr w:type="spellStart"/>
      <w:r w:rsidR="00EA2E11">
        <w:rPr>
          <w:rFonts w:ascii="Candara" w:eastAsia="Cambria" w:hAnsi="Candara" w:cs="Cambria"/>
          <w:b/>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para com esses sites e seus conteúdos.</w:t>
      </w:r>
    </w:p>
    <w:p w14:paraId="000000AA" w14:textId="68EBAF83" w:rsidR="003D31A6" w:rsidRPr="006232EC" w:rsidRDefault="003D31A6" w:rsidP="009748C8">
      <w:pPr>
        <w:spacing w:after="0" w:line="276" w:lineRule="auto"/>
        <w:jc w:val="both"/>
        <w:rPr>
          <w:rFonts w:ascii="Candara" w:eastAsia="Cambria" w:hAnsi="Candara" w:cs="Cambria"/>
          <w:b/>
          <w:sz w:val="24"/>
          <w:szCs w:val="24"/>
        </w:rPr>
      </w:pPr>
    </w:p>
    <w:p w14:paraId="56B3B8D9" w14:textId="3E37E789" w:rsidR="008026A3" w:rsidRDefault="008026A3" w:rsidP="009748C8">
      <w:pPr>
        <w:spacing w:line="276" w:lineRule="auto"/>
        <w:jc w:val="both"/>
        <w:rPr>
          <w:rFonts w:ascii="Candara" w:eastAsia="Candara" w:hAnsi="Candara" w:cs="Candara"/>
          <w:sz w:val="24"/>
          <w:szCs w:val="24"/>
        </w:rPr>
      </w:pPr>
      <w:r>
        <w:rPr>
          <w:rFonts w:ascii="Candara" w:eastAsia="Cambria" w:hAnsi="Candara" w:cs="Cambria"/>
          <w:b/>
          <w:sz w:val="24"/>
          <w:szCs w:val="24"/>
        </w:rPr>
        <w:t xml:space="preserve">10.3. Titularidade das licenças. </w:t>
      </w:r>
      <w:r w:rsidRPr="00244684">
        <w:rPr>
          <w:rFonts w:ascii="Candara" w:eastAsia="Candara" w:hAnsi="Candara" w:cs="Candara"/>
          <w:sz w:val="24"/>
          <w:szCs w:val="24"/>
        </w:rPr>
        <w:t>As licenças elaboradas são</w:t>
      </w:r>
      <w:r w:rsidRPr="0200B03E">
        <w:rPr>
          <w:rFonts w:ascii="Candara" w:eastAsia="Candara" w:hAnsi="Candara" w:cs="Candara"/>
          <w:sz w:val="24"/>
          <w:szCs w:val="24"/>
        </w:rPr>
        <w:t>,</w:t>
      </w:r>
      <w:r w:rsidRPr="00244684">
        <w:rPr>
          <w:rFonts w:ascii="Candara" w:eastAsia="Candara" w:hAnsi="Candara" w:cs="Candara"/>
          <w:sz w:val="24"/>
          <w:szCs w:val="24"/>
        </w:rPr>
        <w:t xml:space="preserve"> </w:t>
      </w:r>
      <w:r>
        <w:rPr>
          <w:rFonts w:ascii="Candara" w:eastAsia="Candara" w:hAnsi="Candara" w:cs="Candara"/>
          <w:sz w:val="24"/>
          <w:szCs w:val="24"/>
        </w:rPr>
        <w:t>inicialmente</w:t>
      </w:r>
      <w:r w:rsidRPr="0200B03E">
        <w:rPr>
          <w:rFonts w:ascii="Candara" w:eastAsia="Candara" w:hAnsi="Candara" w:cs="Candara"/>
          <w:sz w:val="24"/>
          <w:szCs w:val="24"/>
        </w:rPr>
        <w:t>,</w:t>
      </w:r>
      <w:r>
        <w:rPr>
          <w:rFonts w:ascii="Candara" w:eastAsia="Candara" w:hAnsi="Candara" w:cs="Candara"/>
          <w:sz w:val="24"/>
          <w:szCs w:val="24"/>
        </w:rPr>
        <w:t xml:space="preserve"> </w:t>
      </w:r>
      <w:r w:rsidR="00BA3EB1">
        <w:rPr>
          <w:rFonts w:ascii="Candara" w:eastAsia="Candara" w:hAnsi="Candara" w:cs="Candara"/>
          <w:sz w:val="24"/>
          <w:szCs w:val="24"/>
        </w:rPr>
        <w:t>de titularidade da</w:t>
      </w:r>
      <w:r w:rsidRPr="00244684">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Pr="0200B03E">
        <w:rPr>
          <w:rFonts w:ascii="Candara" w:eastAsia="Candara" w:hAnsi="Candara" w:cs="Candara"/>
          <w:sz w:val="24"/>
          <w:szCs w:val="24"/>
        </w:rPr>
        <w:t>,</w:t>
      </w:r>
      <w:r w:rsidRPr="00244684">
        <w:rPr>
          <w:rFonts w:ascii="Candara" w:eastAsia="Candara" w:hAnsi="Candara" w:cs="Candara"/>
          <w:sz w:val="24"/>
          <w:szCs w:val="24"/>
        </w:rPr>
        <w:t xml:space="preserve"> mas ficarão disponíveis para receber sugestões da comunidade na plataforma do </w:t>
      </w:r>
      <w:proofErr w:type="spellStart"/>
      <w:r w:rsidRPr="00244684">
        <w:rPr>
          <w:rFonts w:ascii="Candara" w:eastAsia="Candara" w:hAnsi="Candara" w:cs="Candara"/>
          <w:sz w:val="24"/>
          <w:szCs w:val="24"/>
        </w:rPr>
        <w:t>Github</w:t>
      </w:r>
      <w:proofErr w:type="spellEnd"/>
      <w:r w:rsidRPr="00244684">
        <w:rPr>
          <w:rFonts w:ascii="Candara" w:eastAsia="Candara" w:hAnsi="Candara" w:cs="Candara"/>
          <w:sz w:val="24"/>
          <w:szCs w:val="24"/>
        </w:rPr>
        <w:t xml:space="preserve">, as quais poderão ser aprovadas e integradas aos padrões </w:t>
      </w:r>
      <w:proofErr w:type="spellStart"/>
      <w:r w:rsidRPr="00244684">
        <w:rPr>
          <w:rFonts w:ascii="Candara" w:eastAsia="Candara" w:hAnsi="Candara" w:cs="Candara"/>
          <w:sz w:val="24"/>
          <w:szCs w:val="24"/>
        </w:rPr>
        <w:t>NFTerms</w:t>
      </w:r>
      <w:proofErr w:type="spellEnd"/>
      <w:r w:rsidRPr="00244684">
        <w:rPr>
          <w:rFonts w:ascii="Candara" w:eastAsia="Candara" w:hAnsi="Candara" w:cs="Candara"/>
          <w:sz w:val="24"/>
          <w:szCs w:val="24"/>
        </w:rPr>
        <w:t xml:space="preserve">, de modo a sempre evoluir as licenças. As licenças poderão ser utilizadas livremente e de forma gratuita, não exclusiva e internacionalmente, sendo certo que poderão ser compartilhadas, copiadas e adaptadas </w:t>
      </w:r>
      <w:r w:rsidR="0026255C">
        <w:rPr>
          <w:rFonts w:ascii="Candara" w:eastAsia="Candara" w:hAnsi="Candara" w:cs="Candara"/>
          <w:sz w:val="24"/>
          <w:szCs w:val="24"/>
        </w:rPr>
        <w:t xml:space="preserve">por </w:t>
      </w:r>
      <w:r w:rsidR="0026255C" w:rsidRPr="0026255C">
        <w:rPr>
          <w:rFonts w:ascii="Candara" w:eastAsia="Candara" w:hAnsi="Candara" w:cs="Candara"/>
          <w:b/>
          <w:sz w:val="24"/>
          <w:szCs w:val="24"/>
        </w:rPr>
        <w:t>Você</w:t>
      </w:r>
      <w:r w:rsidRPr="00244684">
        <w:rPr>
          <w:rFonts w:ascii="Candara" w:eastAsia="Candara" w:hAnsi="Candara" w:cs="Candara"/>
          <w:sz w:val="24"/>
          <w:szCs w:val="24"/>
        </w:rPr>
        <w:t xml:space="preserve"> para operações que envolvam transações de </w:t>
      </w:r>
      <w:proofErr w:type="spellStart"/>
      <w:r w:rsidRPr="00244684">
        <w:rPr>
          <w:rFonts w:ascii="Candara" w:eastAsia="Candara" w:hAnsi="Candara" w:cs="Candara"/>
          <w:sz w:val="24"/>
          <w:szCs w:val="24"/>
        </w:rPr>
        <w:t>NFTs</w:t>
      </w:r>
      <w:proofErr w:type="spellEnd"/>
      <w:r w:rsidRPr="00244684">
        <w:rPr>
          <w:rFonts w:ascii="Candara" w:eastAsia="Candara" w:hAnsi="Candara" w:cs="Candara"/>
          <w:sz w:val="24"/>
          <w:szCs w:val="24"/>
        </w:rPr>
        <w:t>.</w:t>
      </w:r>
    </w:p>
    <w:p w14:paraId="325B6EFC" w14:textId="7C4BF174" w:rsidR="0016434F" w:rsidRDefault="0016434F" w:rsidP="009748C8">
      <w:pPr>
        <w:spacing w:line="276" w:lineRule="auto"/>
        <w:ind w:left="709"/>
        <w:jc w:val="both"/>
        <w:rPr>
          <w:rFonts w:ascii="Candara" w:eastAsia="Candara" w:hAnsi="Candara" w:cs="Candara"/>
          <w:sz w:val="24"/>
          <w:szCs w:val="24"/>
        </w:rPr>
      </w:pPr>
      <w:r w:rsidRPr="009748C8">
        <w:rPr>
          <w:rFonts w:ascii="Candara" w:eastAsia="Candara" w:hAnsi="Candara" w:cs="Candara"/>
          <w:b/>
          <w:sz w:val="24"/>
          <w:szCs w:val="24"/>
        </w:rPr>
        <w:t>10.3.1.</w:t>
      </w:r>
      <w:r w:rsidR="00EE3322">
        <w:rPr>
          <w:rFonts w:ascii="Candara" w:eastAsia="Candara" w:hAnsi="Candara" w:cs="Candara"/>
          <w:b/>
          <w:sz w:val="24"/>
          <w:szCs w:val="24"/>
        </w:rPr>
        <w:t xml:space="preserve"> Utilização de links, referência, iconografias e padrões da </w:t>
      </w:r>
      <w:proofErr w:type="spellStart"/>
      <w:r w:rsidR="00EE3322">
        <w:rPr>
          <w:rFonts w:ascii="Candara" w:eastAsia="Candara" w:hAnsi="Candara" w:cs="Candara"/>
          <w:b/>
          <w:sz w:val="24"/>
          <w:szCs w:val="24"/>
        </w:rPr>
        <w:t>NFTerms</w:t>
      </w:r>
      <w:proofErr w:type="spellEnd"/>
      <w:r w:rsidR="00EE3322">
        <w:rPr>
          <w:rFonts w:ascii="Candara" w:eastAsia="Candara" w:hAnsi="Candara" w:cs="Candara"/>
          <w:b/>
          <w:sz w:val="24"/>
          <w:szCs w:val="24"/>
        </w:rPr>
        <w:t>.</w:t>
      </w:r>
      <w:r>
        <w:rPr>
          <w:rFonts w:ascii="Candara" w:eastAsia="Candara" w:hAnsi="Candara" w:cs="Candara"/>
          <w:sz w:val="24"/>
          <w:szCs w:val="24"/>
        </w:rPr>
        <w:t xml:space="preserve"> </w:t>
      </w:r>
      <w:r w:rsidRPr="00244684">
        <w:rPr>
          <w:rFonts w:ascii="Candara" w:eastAsia="Candara" w:hAnsi="Candara" w:cs="Candara"/>
          <w:sz w:val="24"/>
          <w:szCs w:val="24"/>
        </w:rPr>
        <w:t>Para utilização dos links, referências</w:t>
      </w:r>
      <w:r>
        <w:rPr>
          <w:rFonts w:ascii="Candara" w:eastAsia="Candara" w:hAnsi="Candara" w:cs="Candara"/>
          <w:sz w:val="24"/>
          <w:szCs w:val="24"/>
        </w:rPr>
        <w:t>,</w:t>
      </w:r>
      <w:r w:rsidR="004A0D88">
        <w:rPr>
          <w:rFonts w:ascii="Candara" w:eastAsia="Candara" w:hAnsi="Candara" w:cs="Candara"/>
          <w:sz w:val="24"/>
          <w:szCs w:val="24"/>
        </w:rPr>
        <w:t xml:space="preserve"> iconografia e padrões da</w:t>
      </w:r>
      <w:r w:rsidRPr="00244684">
        <w:rPr>
          <w:rFonts w:ascii="Candara" w:eastAsia="Candara" w:hAnsi="Candara" w:cs="Candara"/>
          <w:sz w:val="24"/>
          <w:szCs w:val="24"/>
        </w:rPr>
        <w:t xml:space="preserve"> </w:t>
      </w:r>
      <w:proofErr w:type="spellStart"/>
      <w:r w:rsidRPr="004A0D88">
        <w:rPr>
          <w:rFonts w:ascii="Candara" w:eastAsia="Candara" w:hAnsi="Candara" w:cs="Candara"/>
          <w:b/>
          <w:sz w:val="24"/>
          <w:szCs w:val="24"/>
        </w:rPr>
        <w:t>NFTerms</w:t>
      </w:r>
      <w:proofErr w:type="spellEnd"/>
      <w:r w:rsidRPr="00244684">
        <w:rPr>
          <w:rFonts w:ascii="Candara" w:eastAsia="Candara" w:hAnsi="Candara" w:cs="Candara"/>
          <w:sz w:val="24"/>
          <w:szCs w:val="24"/>
        </w:rPr>
        <w:t>, as licenças deverão ser aplicadas na sua integralidade</w:t>
      </w:r>
      <w:r w:rsidR="004A0D88">
        <w:rPr>
          <w:rFonts w:ascii="Candara" w:eastAsia="Candara" w:hAnsi="Candara" w:cs="Candara"/>
          <w:sz w:val="24"/>
          <w:szCs w:val="24"/>
        </w:rPr>
        <w:t>, conforme disponibilizadas na P</w:t>
      </w:r>
      <w:r w:rsidRPr="00244684">
        <w:rPr>
          <w:rFonts w:ascii="Candara" w:eastAsia="Candara" w:hAnsi="Candara" w:cs="Candara"/>
          <w:sz w:val="24"/>
          <w:szCs w:val="24"/>
        </w:rPr>
        <w:t xml:space="preserve">lataforma, devendo ainda haver atenção para a versão utilizada, que poderá ser diferente em função da evolução das licenças </w:t>
      </w:r>
      <w:proofErr w:type="spellStart"/>
      <w:r w:rsidRPr="00244684">
        <w:rPr>
          <w:rFonts w:ascii="Candara" w:eastAsia="Candara" w:hAnsi="Candara" w:cs="Candara"/>
          <w:sz w:val="24"/>
          <w:szCs w:val="24"/>
        </w:rPr>
        <w:t>NFTerms</w:t>
      </w:r>
      <w:proofErr w:type="spellEnd"/>
      <w:r w:rsidRPr="00244684">
        <w:rPr>
          <w:rFonts w:ascii="Candara" w:eastAsia="Candara" w:hAnsi="Candara" w:cs="Candara"/>
          <w:sz w:val="24"/>
          <w:szCs w:val="24"/>
        </w:rPr>
        <w:t xml:space="preserve">. </w:t>
      </w:r>
    </w:p>
    <w:p w14:paraId="510764D2" w14:textId="70FFD445" w:rsidR="0016434F" w:rsidRDefault="0016434F" w:rsidP="009748C8">
      <w:pPr>
        <w:spacing w:line="276" w:lineRule="auto"/>
        <w:ind w:left="709"/>
        <w:jc w:val="both"/>
        <w:rPr>
          <w:rFonts w:ascii="Candara" w:eastAsia="Candara" w:hAnsi="Candara" w:cs="Candara"/>
          <w:sz w:val="24"/>
          <w:szCs w:val="24"/>
        </w:rPr>
      </w:pPr>
      <w:r w:rsidRPr="009748C8">
        <w:rPr>
          <w:rFonts w:ascii="Candara" w:eastAsia="Candara" w:hAnsi="Candara" w:cs="Candara"/>
          <w:b/>
          <w:sz w:val="24"/>
          <w:szCs w:val="24"/>
        </w:rPr>
        <w:t>10.3.2.</w:t>
      </w:r>
      <w:r w:rsidRPr="0016434F">
        <w:rPr>
          <w:rFonts w:ascii="Candara" w:eastAsia="Candara" w:hAnsi="Candara" w:cs="Candara"/>
          <w:sz w:val="24"/>
          <w:szCs w:val="24"/>
        </w:rPr>
        <w:t xml:space="preserve"> </w:t>
      </w:r>
      <w:r w:rsidR="004A0D88" w:rsidRPr="004A0D88">
        <w:rPr>
          <w:rFonts w:ascii="Candara" w:eastAsia="Candara" w:hAnsi="Candara" w:cs="Candara"/>
          <w:b/>
          <w:sz w:val="24"/>
          <w:szCs w:val="24"/>
        </w:rPr>
        <w:t>Adaptações particulares.</w:t>
      </w:r>
      <w:r w:rsidR="004A0D88">
        <w:rPr>
          <w:rFonts w:ascii="Candara" w:eastAsia="Candara" w:hAnsi="Candara" w:cs="Candara"/>
          <w:b/>
          <w:sz w:val="24"/>
          <w:szCs w:val="24"/>
        </w:rPr>
        <w:t xml:space="preserve"> </w:t>
      </w:r>
      <w:r>
        <w:rPr>
          <w:rFonts w:ascii="Candara" w:eastAsia="Candara" w:hAnsi="Candara" w:cs="Candara"/>
          <w:sz w:val="24"/>
          <w:szCs w:val="24"/>
        </w:rPr>
        <w:t>Eventuais</w:t>
      </w:r>
      <w:r w:rsidRPr="00244684">
        <w:rPr>
          <w:rFonts w:ascii="Candara" w:eastAsia="Candara" w:hAnsi="Candara" w:cs="Candara"/>
          <w:sz w:val="24"/>
          <w:szCs w:val="24"/>
        </w:rPr>
        <w:t xml:space="preserve"> adaptações particulares, ainda que permitidas, não </w:t>
      </w:r>
      <w:r>
        <w:rPr>
          <w:rFonts w:ascii="Candara" w:eastAsia="Candara" w:hAnsi="Candara" w:cs="Candara"/>
          <w:sz w:val="24"/>
          <w:szCs w:val="24"/>
        </w:rPr>
        <w:t>viabilizarão</w:t>
      </w:r>
      <w:r w:rsidRPr="00244684">
        <w:rPr>
          <w:rFonts w:ascii="Candara" w:eastAsia="Candara" w:hAnsi="Candara" w:cs="Candara"/>
          <w:sz w:val="24"/>
          <w:szCs w:val="24"/>
        </w:rPr>
        <w:t xml:space="preserve"> o uso das</w:t>
      </w:r>
      <w:r w:rsidR="00B17DA5">
        <w:rPr>
          <w:rFonts w:ascii="Candara" w:eastAsia="Candara" w:hAnsi="Candara" w:cs="Candara"/>
          <w:sz w:val="24"/>
          <w:szCs w:val="24"/>
        </w:rPr>
        <w:t xml:space="preserve"> licenças</w:t>
      </w:r>
      <w:r w:rsidRPr="00244684">
        <w:rPr>
          <w:rFonts w:ascii="Candara" w:eastAsia="Candara" w:hAnsi="Candara" w:cs="Candara"/>
          <w:sz w:val="24"/>
          <w:szCs w:val="24"/>
        </w:rPr>
        <w:t xml:space="preserve"> </w:t>
      </w:r>
      <w:proofErr w:type="spellStart"/>
      <w:r w:rsidRPr="00244684">
        <w:rPr>
          <w:rFonts w:ascii="Candara" w:eastAsia="Candara" w:hAnsi="Candara" w:cs="Candara"/>
          <w:sz w:val="24"/>
          <w:szCs w:val="24"/>
        </w:rPr>
        <w:t>NFTerms</w:t>
      </w:r>
      <w:proofErr w:type="spellEnd"/>
      <w:r w:rsidRPr="00244684">
        <w:rPr>
          <w:rFonts w:ascii="Candara" w:eastAsia="Candara" w:hAnsi="Candara" w:cs="Candara"/>
          <w:sz w:val="24"/>
          <w:szCs w:val="24"/>
        </w:rPr>
        <w:t xml:space="preserve"> no que tange aos padrões textuais e visuais </w:t>
      </w:r>
      <w:r w:rsidRPr="0200B03E">
        <w:rPr>
          <w:rFonts w:ascii="Candara" w:eastAsia="Candara" w:hAnsi="Candara" w:cs="Candara"/>
          <w:sz w:val="24"/>
          <w:szCs w:val="24"/>
        </w:rPr>
        <w:t>pré-</w:t>
      </w:r>
      <w:r w:rsidRPr="00244684">
        <w:rPr>
          <w:rFonts w:ascii="Candara" w:eastAsia="Candara" w:hAnsi="Candara" w:cs="Candara"/>
          <w:sz w:val="24"/>
          <w:szCs w:val="24"/>
        </w:rPr>
        <w:t>estabelecidos para identificar as variações de licença, uma vez que estes estarão</w:t>
      </w:r>
      <w:r>
        <w:rPr>
          <w:rFonts w:ascii="Candara" w:eastAsia="Candara" w:hAnsi="Candara" w:cs="Candara"/>
          <w:sz w:val="24"/>
          <w:szCs w:val="24"/>
        </w:rPr>
        <w:t xml:space="preserve"> </w:t>
      </w:r>
      <w:r w:rsidRPr="0200B03E">
        <w:rPr>
          <w:rFonts w:ascii="Candara" w:eastAsia="Candara" w:hAnsi="Candara" w:cs="Candara"/>
          <w:sz w:val="24"/>
          <w:szCs w:val="24"/>
        </w:rPr>
        <w:t>sempre</w:t>
      </w:r>
      <w:r w:rsidRPr="00244684">
        <w:rPr>
          <w:rFonts w:ascii="Candara" w:eastAsia="Candara" w:hAnsi="Candara" w:cs="Candara"/>
          <w:sz w:val="24"/>
          <w:szCs w:val="24"/>
        </w:rPr>
        <w:t xml:space="preserve"> vinculados aos conteúdos originais, disponíveis no site oficial e repositório do </w:t>
      </w:r>
      <w:proofErr w:type="spellStart"/>
      <w:r w:rsidRPr="00244684">
        <w:rPr>
          <w:rFonts w:ascii="Candara" w:eastAsia="Candara" w:hAnsi="Candara" w:cs="Candara"/>
          <w:sz w:val="24"/>
          <w:szCs w:val="24"/>
        </w:rPr>
        <w:t>Github</w:t>
      </w:r>
      <w:proofErr w:type="spellEnd"/>
      <w:r w:rsidRPr="00244684">
        <w:rPr>
          <w:rFonts w:ascii="Candara" w:eastAsia="Candara" w:hAnsi="Candara" w:cs="Candara"/>
          <w:sz w:val="24"/>
          <w:szCs w:val="24"/>
        </w:rPr>
        <w:t xml:space="preserve"> das </w:t>
      </w:r>
      <w:proofErr w:type="spellStart"/>
      <w:r w:rsidRPr="00244684">
        <w:rPr>
          <w:rFonts w:ascii="Candara" w:eastAsia="Candara" w:hAnsi="Candara" w:cs="Candara"/>
          <w:sz w:val="24"/>
          <w:szCs w:val="24"/>
        </w:rPr>
        <w:t>NFTerms</w:t>
      </w:r>
      <w:proofErr w:type="spellEnd"/>
      <w:r w:rsidRPr="00244684">
        <w:rPr>
          <w:rFonts w:ascii="Candara" w:eastAsia="Candara" w:hAnsi="Candara" w:cs="Candara"/>
          <w:sz w:val="24"/>
          <w:szCs w:val="24"/>
        </w:rPr>
        <w:t>.</w:t>
      </w:r>
    </w:p>
    <w:p w14:paraId="12E99034" w14:textId="51AF78C9" w:rsidR="0016434F" w:rsidRDefault="0016434F" w:rsidP="009748C8">
      <w:pPr>
        <w:spacing w:line="276" w:lineRule="auto"/>
        <w:ind w:left="709"/>
        <w:jc w:val="both"/>
        <w:rPr>
          <w:rFonts w:ascii="Candara" w:eastAsia="Candara" w:hAnsi="Candara" w:cs="Candara"/>
          <w:sz w:val="24"/>
          <w:szCs w:val="24"/>
        </w:rPr>
      </w:pPr>
      <w:r w:rsidRPr="009748C8">
        <w:rPr>
          <w:rFonts w:ascii="Candara" w:eastAsia="Candara" w:hAnsi="Candara" w:cs="Candara"/>
          <w:b/>
          <w:sz w:val="24"/>
          <w:szCs w:val="24"/>
        </w:rPr>
        <w:t>10.3.3</w:t>
      </w:r>
      <w:r>
        <w:rPr>
          <w:rFonts w:ascii="Candara" w:eastAsia="Candara" w:hAnsi="Candara" w:cs="Candara"/>
          <w:sz w:val="24"/>
          <w:szCs w:val="24"/>
        </w:rPr>
        <w:t>.</w:t>
      </w:r>
      <w:r w:rsidR="00213CB3">
        <w:rPr>
          <w:rFonts w:ascii="Candara" w:eastAsia="Candara" w:hAnsi="Candara" w:cs="Candara"/>
          <w:sz w:val="24"/>
          <w:szCs w:val="24"/>
        </w:rPr>
        <w:t xml:space="preserve"> </w:t>
      </w:r>
      <w:r w:rsidR="003E7B06" w:rsidRPr="003E7B06">
        <w:rPr>
          <w:rFonts w:ascii="Candara" w:eastAsia="Candara" w:hAnsi="Candara" w:cs="Candara"/>
          <w:b/>
          <w:sz w:val="24"/>
          <w:szCs w:val="24"/>
        </w:rPr>
        <w:t>Atribuição a projeto para licenciamento de direitos autorais das licenças.</w:t>
      </w:r>
      <w:r w:rsidR="003E7B06">
        <w:rPr>
          <w:rFonts w:ascii="Candara" w:eastAsia="Candara" w:hAnsi="Candara" w:cs="Candara"/>
          <w:sz w:val="24"/>
          <w:szCs w:val="24"/>
        </w:rPr>
        <w:t xml:space="preserve"> </w:t>
      </w:r>
      <w:r w:rsidRPr="00244684">
        <w:rPr>
          <w:rFonts w:ascii="Candara" w:eastAsia="Candara" w:hAnsi="Candara" w:cs="Candara"/>
          <w:sz w:val="24"/>
          <w:szCs w:val="24"/>
        </w:rPr>
        <w:t xml:space="preserve">Para utilização das licenças </w:t>
      </w:r>
      <w:proofErr w:type="spellStart"/>
      <w:r w:rsidRPr="00244684">
        <w:rPr>
          <w:rFonts w:ascii="Candara" w:eastAsia="Candara" w:hAnsi="Candara" w:cs="Candara"/>
          <w:sz w:val="24"/>
          <w:szCs w:val="24"/>
        </w:rPr>
        <w:t>NFTerms</w:t>
      </w:r>
      <w:proofErr w:type="spellEnd"/>
      <w:r w:rsidRPr="00244684">
        <w:rPr>
          <w:rFonts w:ascii="Candara" w:eastAsia="Candara" w:hAnsi="Candara" w:cs="Candara"/>
          <w:sz w:val="24"/>
          <w:szCs w:val="24"/>
        </w:rPr>
        <w:t xml:space="preserve"> recomenda-se a atribuição a projeto (link, referências, </w:t>
      </w:r>
      <w:r w:rsidR="003E7B06">
        <w:rPr>
          <w:rFonts w:ascii="Candara" w:eastAsia="Candara" w:hAnsi="Candara" w:cs="Candara"/>
          <w:sz w:val="24"/>
          <w:szCs w:val="24"/>
        </w:rPr>
        <w:t>entre outros</w:t>
      </w:r>
      <w:r w:rsidRPr="00244684">
        <w:rPr>
          <w:rFonts w:ascii="Candara" w:eastAsia="Candara" w:hAnsi="Candara" w:cs="Candara"/>
          <w:sz w:val="24"/>
          <w:szCs w:val="24"/>
        </w:rPr>
        <w:t xml:space="preserve">), de modo a facilitar o entendimento das licenças aplicadas por quem estiver realizando operações de </w:t>
      </w:r>
      <w:proofErr w:type="spellStart"/>
      <w:r w:rsidRPr="00244684">
        <w:rPr>
          <w:rFonts w:ascii="Candara" w:eastAsia="Candara" w:hAnsi="Candara" w:cs="Candara"/>
          <w:sz w:val="24"/>
          <w:szCs w:val="24"/>
        </w:rPr>
        <w:t>NFTs</w:t>
      </w:r>
      <w:proofErr w:type="spellEnd"/>
      <w:r w:rsidRPr="00244684">
        <w:rPr>
          <w:rFonts w:ascii="Candara" w:eastAsia="Candara" w:hAnsi="Candara" w:cs="Candara"/>
          <w:sz w:val="24"/>
          <w:szCs w:val="24"/>
        </w:rPr>
        <w:t xml:space="preserve"> com licenciamento de direitos autorais.</w:t>
      </w:r>
    </w:p>
    <w:p w14:paraId="2425599C" w14:textId="77777777" w:rsidR="00ED12BD" w:rsidRDefault="0016434F" w:rsidP="009748C8">
      <w:pPr>
        <w:spacing w:line="276" w:lineRule="auto"/>
        <w:jc w:val="both"/>
        <w:rPr>
          <w:rFonts w:ascii="Candara" w:eastAsia="Candara" w:hAnsi="Candara" w:cs="Candara"/>
          <w:sz w:val="24"/>
          <w:szCs w:val="24"/>
        </w:rPr>
      </w:pPr>
      <w:r w:rsidRPr="0016434F">
        <w:rPr>
          <w:rFonts w:ascii="Candara" w:eastAsia="Candara" w:hAnsi="Candara" w:cs="Candara"/>
          <w:b/>
          <w:sz w:val="24"/>
          <w:szCs w:val="24"/>
        </w:rPr>
        <w:t xml:space="preserve">10.4. Reinvindicação de titularidade. </w:t>
      </w:r>
      <w:r w:rsidR="00BA3EB1">
        <w:rPr>
          <w:rFonts w:ascii="Candara" w:eastAsia="Candara" w:hAnsi="Candara" w:cs="Candara"/>
          <w:sz w:val="24"/>
          <w:szCs w:val="24"/>
        </w:rPr>
        <w:t>A</w:t>
      </w:r>
      <w:r>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Pr>
          <w:rFonts w:ascii="Candara" w:eastAsia="Candara" w:hAnsi="Candara" w:cs="Candara"/>
          <w:sz w:val="24"/>
          <w:szCs w:val="24"/>
        </w:rPr>
        <w:t xml:space="preserve"> nunca reivindicará a titularidade sobre o conteúdo das licenças </w:t>
      </w:r>
      <w:proofErr w:type="spellStart"/>
      <w:r w:rsidR="00ED12BD">
        <w:rPr>
          <w:rFonts w:ascii="Candara" w:eastAsia="Candara" w:hAnsi="Candara" w:cs="Candara"/>
          <w:sz w:val="24"/>
          <w:szCs w:val="24"/>
        </w:rPr>
        <w:t>NFTerms</w:t>
      </w:r>
      <w:proofErr w:type="spellEnd"/>
      <w:r>
        <w:rPr>
          <w:rFonts w:ascii="Candara" w:eastAsia="Candara" w:hAnsi="Candara" w:cs="Candara"/>
          <w:sz w:val="24"/>
          <w:szCs w:val="24"/>
        </w:rPr>
        <w:t>, sendo certo que a utilização dos materiais estará adstrita às finalidades propostas pelas licenças, ou seja, para facilitar a criação de regras de licenciamento de direitos autorais de obras físicas ou digitais vinc</w:t>
      </w:r>
      <w:r w:rsidR="00BA3EB1">
        <w:rPr>
          <w:rFonts w:ascii="Candara" w:eastAsia="Candara" w:hAnsi="Candara" w:cs="Candara"/>
          <w:sz w:val="24"/>
          <w:szCs w:val="24"/>
        </w:rPr>
        <w:t xml:space="preserve">uladas à tokens não fungíveis. </w:t>
      </w:r>
    </w:p>
    <w:p w14:paraId="67FCC7BF" w14:textId="3A8EDBC4" w:rsidR="0016434F" w:rsidRDefault="00ED12BD" w:rsidP="00ED12BD">
      <w:pPr>
        <w:spacing w:line="276" w:lineRule="auto"/>
        <w:ind w:left="709"/>
        <w:jc w:val="both"/>
        <w:rPr>
          <w:rFonts w:ascii="Candara" w:eastAsia="Candara" w:hAnsi="Candara" w:cs="Candara"/>
          <w:sz w:val="24"/>
          <w:szCs w:val="24"/>
        </w:rPr>
      </w:pPr>
      <w:r w:rsidRPr="00ED12BD">
        <w:rPr>
          <w:rFonts w:ascii="Candara" w:eastAsia="Candara" w:hAnsi="Candara" w:cs="Candara"/>
          <w:b/>
          <w:sz w:val="24"/>
          <w:szCs w:val="24"/>
        </w:rPr>
        <w:t>10.4.1. Exceção.</w:t>
      </w:r>
      <w:r>
        <w:rPr>
          <w:rFonts w:ascii="Candara" w:eastAsia="Candara" w:hAnsi="Candara" w:cs="Candara"/>
          <w:sz w:val="24"/>
          <w:szCs w:val="24"/>
        </w:rPr>
        <w:t xml:space="preserve"> </w:t>
      </w:r>
      <w:r w:rsidR="00BA3EB1">
        <w:rPr>
          <w:rFonts w:ascii="Candara" w:eastAsia="Candara" w:hAnsi="Candara" w:cs="Candara"/>
          <w:sz w:val="24"/>
          <w:szCs w:val="24"/>
        </w:rPr>
        <w:t>A</w:t>
      </w:r>
      <w:r w:rsidR="0016434F">
        <w:rPr>
          <w:rFonts w:ascii="Candara" w:eastAsia="Candara" w:hAnsi="Candara" w:cs="Candara"/>
          <w:sz w:val="24"/>
          <w:szCs w:val="24"/>
        </w:rPr>
        <w:t xml:space="preserve"> </w:t>
      </w:r>
      <w:proofErr w:type="spellStart"/>
      <w:r w:rsidR="00EA2E11">
        <w:rPr>
          <w:rFonts w:ascii="Candara" w:eastAsia="Candara" w:hAnsi="Candara" w:cs="Candara"/>
          <w:b/>
          <w:sz w:val="24"/>
          <w:szCs w:val="24"/>
        </w:rPr>
        <w:t>NFTerms</w:t>
      </w:r>
      <w:proofErr w:type="spellEnd"/>
      <w:r w:rsidR="0016434F">
        <w:rPr>
          <w:rFonts w:ascii="Candara" w:eastAsia="Candara" w:hAnsi="Candara" w:cs="Candara"/>
          <w:sz w:val="24"/>
          <w:szCs w:val="24"/>
        </w:rPr>
        <w:t xml:space="preserve"> </w:t>
      </w:r>
      <w:proofErr w:type="spellStart"/>
      <w:r w:rsidR="0016434F">
        <w:rPr>
          <w:rFonts w:ascii="Candara" w:eastAsia="Candara" w:hAnsi="Candara" w:cs="Candara"/>
          <w:sz w:val="24"/>
          <w:szCs w:val="24"/>
        </w:rPr>
        <w:t>reinvindicará</w:t>
      </w:r>
      <w:proofErr w:type="spellEnd"/>
      <w:r w:rsidR="0016434F">
        <w:rPr>
          <w:rFonts w:ascii="Candara" w:eastAsia="Candara" w:hAnsi="Candara" w:cs="Candara"/>
          <w:sz w:val="24"/>
          <w:szCs w:val="24"/>
        </w:rPr>
        <w:t xml:space="preserve"> a titularidade no caso de </w:t>
      </w:r>
      <w:r w:rsidR="0028661A">
        <w:rPr>
          <w:rFonts w:ascii="Candara" w:eastAsia="Candara" w:hAnsi="Candara" w:cs="Candara"/>
          <w:sz w:val="24"/>
          <w:szCs w:val="24"/>
        </w:rPr>
        <w:t>criação de projetos similares a</w:t>
      </w:r>
      <w:r w:rsidR="0016434F">
        <w:rPr>
          <w:rFonts w:ascii="Candara" w:eastAsia="Candara" w:hAnsi="Candara" w:cs="Candara"/>
          <w:sz w:val="24"/>
          <w:szCs w:val="24"/>
        </w:rPr>
        <w:t xml:space="preserve"> </w:t>
      </w:r>
      <w:proofErr w:type="spellStart"/>
      <w:r w:rsidR="0016434F" w:rsidRPr="0028661A">
        <w:rPr>
          <w:rFonts w:ascii="Candara" w:eastAsia="Candara" w:hAnsi="Candara" w:cs="Candara"/>
          <w:b/>
          <w:sz w:val="24"/>
          <w:szCs w:val="24"/>
        </w:rPr>
        <w:t>NFTerms</w:t>
      </w:r>
      <w:proofErr w:type="spellEnd"/>
      <w:r w:rsidR="0016434F">
        <w:rPr>
          <w:rFonts w:ascii="Candara" w:eastAsia="Candara" w:hAnsi="Candara" w:cs="Candara"/>
          <w:sz w:val="24"/>
          <w:szCs w:val="24"/>
        </w:rPr>
        <w:t>, de modo a evitarmos confusões de padrões e promover uma centralização colaborativa da iniciativa que permita uma evolução constante nos padrões.</w:t>
      </w:r>
    </w:p>
    <w:p w14:paraId="198B9397" w14:textId="77777777" w:rsidR="00BA3EB1" w:rsidRDefault="00BA3EB1" w:rsidP="00946850">
      <w:pPr>
        <w:spacing w:after="0" w:line="240" w:lineRule="auto"/>
        <w:jc w:val="center"/>
        <w:rPr>
          <w:rFonts w:ascii="Candara" w:eastAsia="Cambria" w:hAnsi="Candara" w:cs="Cambria"/>
          <w:b/>
          <w:sz w:val="24"/>
          <w:szCs w:val="24"/>
        </w:rPr>
      </w:pPr>
    </w:p>
    <w:p w14:paraId="3F2D406F" w14:textId="5C8E04EA" w:rsidR="0049654C" w:rsidRDefault="00946850" w:rsidP="00CE4E0F">
      <w:pPr>
        <w:spacing w:after="0" w:line="276" w:lineRule="auto"/>
        <w:jc w:val="center"/>
        <w:rPr>
          <w:rFonts w:ascii="Candara" w:eastAsia="Cambria" w:hAnsi="Candara" w:cs="Cambria"/>
          <w:b/>
          <w:sz w:val="24"/>
          <w:szCs w:val="24"/>
        </w:rPr>
      </w:pPr>
      <w:r>
        <w:rPr>
          <w:rFonts w:ascii="Candara" w:eastAsia="Cambria" w:hAnsi="Candara" w:cs="Cambria"/>
          <w:b/>
          <w:sz w:val="24"/>
          <w:szCs w:val="24"/>
        </w:rPr>
        <w:t>Capítulo X</w:t>
      </w:r>
      <w:r w:rsidR="00D02F05">
        <w:rPr>
          <w:rFonts w:ascii="Candara" w:eastAsia="Cambria" w:hAnsi="Candara" w:cs="Cambria"/>
          <w:b/>
          <w:sz w:val="24"/>
          <w:szCs w:val="24"/>
        </w:rPr>
        <w:t>I</w:t>
      </w:r>
    </w:p>
    <w:p w14:paraId="000000AC" w14:textId="460DB33F" w:rsidR="003D31A6" w:rsidRPr="005708FF" w:rsidRDefault="00946850" w:rsidP="00CE4E0F">
      <w:pPr>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 </w:t>
      </w:r>
      <w:r w:rsidR="002F736C" w:rsidRPr="005708FF">
        <w:rPr>
          <w:rFonts w:ascii="Candara" w:eastAsia="Cambria" w:hAnsi="Candara" w:cs="Cambria"/>
          <w:b/>
          <w:sz w:val="24"/>
          <w:szCs w:val="24"/>
        </w:rPr>
        <w:t>CONDIÇÕES FINAIS</w:t>
      </w:r>
      <w:r>
        <w:rPr>
          <w:rFonts w:ascii="Candara" w:eastAsia="Cambria" w:hAnsi="Candara" w:cs="Cambria"/>
          <w:b/>
          <w:sz w:val="24"/>
          <w:szCs w:val="24"/>
        </w:rPr>
        <w:t xml:space="preserve"> -</w:t>
      </w:r>
    </w:p>
    <w:p w14:paraId="000000AD" w14:textId="77777777" w:rsidR="003D31A6" w:rsidRPr="006232EC" w:rsidRDefault="003D31A6" w:rsidP="006232EC">
      <w:pPr>
        <w:spacing w:after="0" w:line="240" w:lineRule="auto"/>
        <w:jc w:val="center"/>
        <w:rPr>
          <w:rFonts w:ascii="Candara" w:eastAsia="Cambria" w:hAnsi="Candara" w:cs="Cambria"/>
          <w:b/>
          <w:sz w:val="24"/>
          <w:szCs w:val="24"/>
        </w:rPr>
      </w:pPr>
    </w:p>
    <w:p w14:paraId="000000AE" w14:textId="79BB27FB" w:rsidR="003D31A6" w:rsidRPr="006232EC" w:rsidRDefault="00D02F05" w:rsidP="00CE4E0F">
      <w:pPr>
        <w:spacing w:after="0" w:line="276" w:lineRule="auto"/>
        <w:jc w:val="both"/>
        <w:rPr>
          <w:rFonts w:ascii="Candara" w:eastAsia="Cambria" w:hAnsi="Candara" w:cs="Cambria"/>
          <w:sz w:val="24"/>
          <w:szCs w:val="24"/>
        </w:rPr>
      </w:pPr>
      <w:r>
        <w:rPr>
          <w:rFonts w:ascii="Candara" w:eastAsia="Cambria" w:hAnsi="Candara" w:cs="Cambria"/>
          <w:b/>
          <w:sz w:val="24"/>
          <w:szCs w:val="24"/>
        </w:rPr>
        <w:t>11</w:t>
      </w:r>
      <w:r w:rsidR="002F736C" w:rsidRPr="006232EC">
        <w:rPr>
          <w:rFonts w:ascii="Candara" w:eastAsia="Cambria" w:hAnsi="Candara" w:cs="Cambria"/>
          <w:b/>
          <w:sz w:val="24"/>
          <w:szCs w:val="24"/>
        </w:rPr>
        <w:t>.1. Suspensão e Cancelamento do Acesso</w:t>
      </w:r>
      <w:r w:rsidR="002F736C" w:rsidRPr="006232EC">
        <w:rPr>
          <w:rFonts w:ascii="Candara" w:eastAsia="Cambria" w:hAnsi="Candara" w:cs="Cambria"/>
          <w:sz w:val="24"/>
          <w:szCs w:val="24"/>
        </w:rPr>
        <w:t xml:space="preserve">. Na eventualidade de </w:t>
      </w:r>
      <w:r w:rsidR="00BF4991">
        <w:rPr>
          <w:rFonts w:ascii="Candara" w:eastAsia="Cambria" w:hAnsi="Candara" w:cs="Cambria"/>
          <w:b/>
          <w:bCs/>
          <w:sz w:val="24"/>
          <w:szCs w:val="24"/>
        </w:rPr>
        <w:t xml:space="preserve">Você </w:t>
      </w:r>
      <w:r w:rsidR="00BF4991">
        <w:rPr>
          <w:rFonts w:ascii="Candara" w:eastAsia="Cambria" w:hAnsi="Candara" w:cs="Cambria"/>
          <w:sz w:val="24"/>
          <w:szCs w:val="24"/>
        </w:rPr>
        <w:t xml:space="preserve">descumprir </w:t>
      </w:r>
      <w:r w:rsidR="002F736C" w:rsidRPr="006232EC">
        <w:rPr>
          <w:rFonts w:ascii="Candara" w:eastAsia="Cambria" w:hAnsi="Candara" w:cs="Cambria"/>
          <w:sz w:val="24"/>
          <w:szCs w:val="24"/>
        </w:rPr>
        <w:t xml:space="preserve">qualquer disposição do Termo, </w:t>
      </w:r>
      <w:r w:rsidR="00BF4991">
        <w:rPr>
          <w:rFonts w:ascii="Candara" w:eastAsia="Cambria" w:hAnsi="Candara" w:cs="Cambria"/>
          <w:sz w:val="24"/>
          <w:szCs w:val="24"/>
        </w:rPr>
        <w:t xml:space="preserve">desde já, </w:t>
      </w:r>
      <w:r w:rsidR="002F736C" w:rsidRPr="006232EC">
        <w:rPr>
          <w:rFonts w:ascii="Candara" w:eastAsia="Cambria" w:hAnsi="Candara" w:cs="Cambria"/>
          <w:sz w:val="24"/>
          <w:szCs w:val="24"/>
        </w:rPr>
        <w:t>reconhece e aceita que a</w:t>
      </w:r>
      <w:r w:rsidR="00C4044B">
        <w:rPr>
          <w:rFonts w:ascii="Candara" w:eastAsia="Cambria" w:hAnsi="Candara" w:cs="Cambria"/>
          <w:sz w:val="24"/>
          <w:szCs w:val="24"/>
        </w:rPr>
        <w:t xml:space="preserve"> Plataforma</w:t>
      </w:r>
      <w:r w:rsidR="002F736C" w:rsidRPr="006232EC">
        <w:rPr>
          <w:rFonts w:ascii="Candara" w:eastAsia="Cambria" w:hAnsi="Candara" w:cs="Cambria"/>
          <w:sz w:val="24"/>
          <w:szCs w:val="24"/>
        </w:rPr>
        <w:t xml:space="preserve"> </w:t>
      </w:r>
      <w:proofErr w:type="spellStart"/>
      <w:r w:rsidR="003E72BF">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 xml:space="preserve">pode, sem aviso prévio, interromper ou suspender, temporária ou permanentemente, parte ou a totalidade, do </w:t>
      </w:r>
      <w:r w:rsidR="00BF4991">
        <w:rPr>
          <w:rFonts w:ascii="Candara" w:eastAsia="Cambria" w:hAnsi="Candara" w:cs="Cambria"/>
          <w:sz w:val="24"/>
          <w:szCs w:val="24"/>
        </w:rPr>
        <w:t xml:space="preserve">seu </w:t>
      </w:r>
      <w:r w:rsidR="002F736C" w:rsidRPr="006232EC">
        <w:rPr>
          <w:rFonts w:ascii="Candara" w:eastAsia="Cambria" w:hAnsi="Candara" w:cs="Cambria"/>
          <w:sz w:val="24"/>
          <w:szCs w:val="24"/>
        </w:rPr>
        <w:t xml:space="preserve">acesso à </w:t>
      </w:r>
      <w:r w:rsidR="00BF4991">
        <w:rPr>
          <w:rFonts w:ascii="Candara" w:eastAsia="Cambria" w:hAnsi="Candara" w:cs="Cambria"/>
          <w:sz w:val="24"/>
          <w:szCs w:val="24"/>
        </w:rPr>
        <w:t>P</w:t>
      </w:r>
      <w:r w:rsidR="002F736C" w:rsidRPr="006232EC">
        <w:rPr>
          <w:rFonts w:ascii="Candara" w:eastAsia="Cambria" w:hAnsi="Candara" w:cs="Cambria"/>
          <w:sz w:val="24"/>
          <w:szCs w:val="24"/>
        </w:rPr>
        <w:t>lataforma.</w:t>
      </w:r>
    </w:p>
    <w:p w14:paraId="000000AF" w14:textId="77777777" w:rsidR="003D31A6" w:rsidRPr="006232EC" w:rsidRDefault="003D31A6" w:rsidP="00CE4E0F">
      <w:pPr>
        <w:spacing w:after="0" w:line="276" w:lineRule="auto"/>
        <w:jc w:val="both"/>
        <w:rPr>
          <w:rFonts w:ascii="Candara" w:eastAsia="Cambria" w:hAnsi="Candara" w:cs="Cambria"/>
          <w:sz w:val="24"/>
          <w:szCs w:val="24"/>
        </w:rPr>
      </w:pPr>
    </w:p>
    <w:p w14:paraId="000000B0" w14:textId="281CD086" w:rsidR="003D31A6" w:rsidRPr="006232EC" w:rsidRDefault="00D02F05" w:rsidP="00CE4E0F">
      <w:pPr>
        <w:spacing w:after="0" w:line="276" w:lineRule="auto"/>
        <w:jc w:val="both"/>
        <w:rPr>
          <w:rFonts w:ascii="Candara" w:eastAsia="Cambria" w:hAnsi="Candara" w:cs="Cambria"/>
          <w:sz w:val="24"/>
          <w:szCs w:val="24"/>
        </w:rPr>
      </w:pPr>
      <w:r>
        <w:rPr>
          <w:rFonts w:ascii="Candara" w:eastAsia="Cambria" w:hAnsi="Candara" w:cs="Cambria"/>
          <w:b/>
          <w:sz w:val="24"/>
          <w:szCs w:val="24"/>
        </w:rPr>
        <w:t>11</w:t>
      </w:r>
      <w:r w:rsidR="002F736C" w:rsidRPr="006232EC">
        <w:rPr>
          <w:rFonts w:ascii="Candara" w:eastAsia="Cambria" w:hAnsi="Candara" w:cs="Cambria"/>
          <w:b/>
          <w:sz w:val="24"/>
          <w:szCs w:val="24"/>
        </w:rPr>
        <w:t>.2. Advertências e suspensão</w:t>
      </w:r>
      <w:r w:rsidR="002F736C" w:rsidRPr="006232EC">
        <w:rPr>
          <w:rFonts w:ascii="Candara" w:eastAsia="Cambria" w:hAnsi="Candara" w:cs="Cambria"/>
          <w:sz w:val="24"/>
          <w:szCs w:val="24"/>
        </w:rPr>
        <w:t xml:space="preserve">. Sem prejuízo de outras medidas cabíveis, a </w:t>
      </w:r>
      <w:proofErr w:type="spellStart"/>
      <w:r w:rsidR="003E72BF">
        <w:rPr>
          <w:rFonts w:ascii="Candara" w:eastAsia="Times New Roman" w:hAnsi="Candara" w:cs="Times New Roman"/>
          <w:b/>
          <w:bCs/>
          <w:sz w:val="24"/>
          <w:szCs w:val="24"/>
        </w:rPr>
        <w:t>NFTerms</w:t>
      </w:r>
      <w:proofErr w:type="spellEnd"/>
      <w:r w:rsidR="00AF6B59" w:rsidRPr="006232EC">
        <w:rPr>
          <w:rFonts w:ascii="Candara" w:eastAsia="Cambria" w:hAnsi="Candara" w:cs="Cambria"/>
          <w:b/>
          <w:sz w:val="24"/>
          <w:szCs w:val="24"/>
        </w:rPr>
        <w:t xml:space="preserve"> </w:t>
      </w:r>
      <w:r w:rsidR="002F736C" w:rsidRPr="006232EC">
        <w:rPr>
          <w:rFonts w:ascii="Candara" w:eastAsia="Cambria" w:hAnsi="Candara" w:cs="Cambria"/>
          <w:sz w:val="24"/>
          <w:szCs w:val="24"/>
        </w:rPr>
        <w:t>poderá</w:t>
      </w:r>
      <w:r w:rsidR="00946850">
        <w:rPr>
          <w:rFonts w:ascii="Candara" w:eastAsia="Cambria" w:hAnsi="Candara" w:cs="Cambria"/>
          <w:sz w:val="24"/>
          <w:szCs w:val="24"/>
        </w:rPr>
        <w:t xml:space="preserve"> te</w:t>
      </w:r>
      <w:r w:rsidR="002F736C" w:rsidRPr="006232EC">
        <w:rPr>
          <w:rFonts w:ascii="Candara" w:eastAsia="Cambria" w:hAnsi="Candara" w:cs="Cambria"/>
          <w:sz w:val="24"/>
          <w:szCs w:val="24"/>
        </w:rPr>
        <w:t xml:space="preserve"> advertir, suspender, temporária ou definitivamente</w:t>
      </w:r>
      <w:r w:rsidR="00946850">
        <w:rPr>
          <w:rFonts w:ascii="Candara" w:eastAsia="Cambria" w:hAnsi="Candara" w:cs="Cambria"/>
          <w:sz w:val="24"/>
          <w:szCs w:val="24"/>
        </w:rPr>
        <w:t xml:space="preserve"> seu acesso</w:t>
      </w:r>
      <w:r w:rsidR="002F736C" w:rsidRPr="006232EC">
        <w:rPr>
          <w:rFonts w:ascii="Candara" w:eastAsia="Cambria" w:hAnsi="Candara" w:cs="Cambria"/>
          <w:sz w:val="24"/>
          <w:szCs w:val="24"/>
        </w:rPr>
        <w:t>, a qualquer tempo, se</w:t>
      </w:r>
      <w:r w:rsidR="00946850">
        <w:rPr>
          <w:rFonts w:ascii="Candara" w:eastAsia="Cambria" w:hAnsi="Candara" w:cs="Cambria"/>
          <w:sz w:val="24"/>
          <w:szCs w:val="24"/>
        </w:rPr>
        <w:t xml:space="preserve"> </w:t>
      </w:r>
      <w:r w:rsidR="00946850">
        <w:rPr>
          <w:rFonts w:ascii="Candara" w:eastAsia="Cambria" w:hAnsi="Candara" w:cs="Cambria"/>
          <w:b/>
          <w:bCs/>
          <w:sz w:val="24"/>
          <w:szCs w:val="24"/>
        </w:rPr>
        <w:t>Você</w:t>
      </w:r>
      <w:r w:rsidR="002F736C" w:rsidRPr="006232EC">
        <w:rPr>
          <w:rFonts w:ascii="Candara" w:eastAsia="Cambria" w:hAnsi="Candara" w:cs="Cambria"/>
          <w:sz w:val="24"/>
          <w:szCs w:val="24"/>
        </w:rPr>
        <w:t>:</w:t>
      </w:r>
    </w:p>
    <w:p w14:paraId="32A2D894" w14:textId="77777777" w:rsidR="00E15939" w:rsidRPr="006232EC" w:rsidRDefault="00E15939" w:rsidP="00CE4E0F">
      <w:pPr>
        <w:spacing w:after="0" w:line="276" w:lineRule="auto"/>
        <w:jc w:val="both"/>
        <w:rPr>
          <w:rFonts w:ascii="Candara" w:eastAsia="Cambria" w:hAnsi="Candara" w:cs="Cambria"/>
          <w:sz w:val="24"/>
          <w:szCs w:val="24"/>
        </w:rPr>
      </w:pPr>
    </w:p>
    <w:p w14:paraId="000000B2" w14:textId="63ABD7DE" w:rsidR="003D31A6" w:rsidRPr="006232EC" w:rsidRDefault="002F736C" w:rsidP="00CE4E0F">
      <w:pPr>
        <w:pStyle w:val="PargrafodaLista"/>
        <w:numPr>
          <w:ilvl w:val="0"/>
          <w:numId w:val="16"/>
        </w:numPr>
        <w:spacing w:after="0" w:line="276" w:lineRule="auto"/>
        <w:jc w:val="both"/>
        <w:rPr>
          <w:rFonts w:ascii="Candara" w:eastAsia="Cambria" w:hAnsi="Candara" w:cs="Cambria"/>
          <w:sz w:val="24"/>
          <w:szCs w:val="24"/>
        </w:rPr>
      </w:pPr>
      <w:r w:rsidRPr="006232EC">
        <w:rPr>
          <w:rFonts w:ascii="Candara" w:eastAsia="Cambria" w:hAnsi="Candara" w:cs="Cambria"/>
          <w:sz w:val="24"/>
          <w:szCs w:val="24"/>
        </w:rPr>
        <w:t>não cumprir com qualquer dispositivo d</w:t>
      </w:r>
      <w:r w:rsidR="00E15939" w:rsidRPr="006232EC">
        <w:rPr>
          <w:rFonts w:ascii="Candara" w:eastAsia="Cambria" w:hAnsi="Candara" w:cs="Cambria"/>
          <w:sz w:val="24"/>
          <w:szCs w:val="24"/>
        </w:rPr>
        <w:t xml:space="preserve">o Termo </w:t>
      </w:r>
      <w:r w:rsidRPr="006232EC">
        <w:rPr>
          <w:rFonts w:ascii="Candara" w:eastAsia="Cambria" w:hAnsi="Candara" w:cs="Cambria"/>
          <w:sz w:val="24"/>
          <w:szCs w:val="24"/>
        </w:rPr>
        <w:t xml:space="preserve">ou da </w:t>
      </w:r>
      <w:r w:rsidR="00E15939" w:rsidRPr="006232EC">
        <w:rPr>
          <w:rFonts w:ascii="Candara" w:eastAsia="Cambria" w:hAnsi="Candara" w:cs="Cambria"/>
          <w:sz w:val="24"/>
          <w:szCs w:val="24"/>
        </w:rPr>
        <w:t>P</w:t>
      </w:r>
      <w:r w:rsidRPr="006232EC">
        <w:rPr>
          <w:rFonts w:ascii="Candara" w:eastAsia="Cambria" w:hAnsi="Candara" w:cs="Cambria"/>
          <w:sz w:val="24"/>
          <w:szCs w:val="24"/>
        </w:rPr>
        <w:t xml:space="preserve">olítica de </w:t>
      </w:r>
      <w:r w:rsidR="00E15939" w:rsidRPr="006232EC">
        <w:rPr>
          <w:rFonts w:ascii="Candara" w:eastAsia="Cambria" w:hAnsi="Candara" w:cs="Cambria"/>
          <w:sz w:val="24"/>
          <w:szCs w:val="24"/>
        </w:rPr>
        <w:t>P</w:t>
      </w:r>
      <w:r w:rsidRPr="006232EC">
        <w:rPr>
          <w:rFonts w:ascii="Candara" w:eastAsia="Cambria" w:hAnsi="Candara" w:cs="Cambria"/>
          <w:sz w:val="24"/>
          <w:szCs w:val="24"/>
        </w:rPr>
        <w:t>rivacidade;</w:t>
      </w:r>
    </w:p>
    <w:p w14:paraId="000000B3" w14:textId="4E12D0C8" w:rsidR="003D31A6" w:rsidRPr="006232EC" w:rsidRDefault="002F736C" w:rsidP="00CE4E0F">
      <w:pPr>
        <w:pStyle w:val="PargrafodaLista"/>
        <w:numPr>
          <w:ilvl w:val="0"/>
          <w:numId w:val="16"/>
        </w:numPr>
        <w:spacing w:after="0" w:line="276" w:lineRule="auto"/>
        <w:jc w:val="both"/>
        <w:rPr>
          <w:rFonts w:ascii="Candara" w:eastAsia="Cambria" w:hAnsi="Candara" w:cs="Cambria"/>
          <w:sz w:val="24"/>
          <w:szCs w:val="24"/>
        </w:rPr>
      </w:pPr>
      <w:r w:rsidRPr="006232EC">
        <w:rPr>
          <w:rFonts w:ascii="Candara" w:eastAsia="Cambria" w:hAnsi="Candara" w:cs="Cambria"/>
          <w:sz w:val="24"/>
          <w:szCs w:val="24"/>
        </w:rPr>
        <w:t>descumprir com quaisquer de suas obrigações ou proibições assumidas ao utilizar os serviços da plataforma;</w:t>
      </w:r>
    </w:p>
    <w:p w14:paraId="000000B4" w14:textId="22BAAE85" w:rsidR="003D31A6" w:rsidRPr="006232EC" w:rsidRDefault="002F736C" w:rsidP="00CE4E0F">
      <w:pPr>
        <w:pStyle w:val="PargrafodaLista"/>
        <w:numPr>
          <w:ilvl w:val="0"/>
          <w:numId w:val="16"/>
        </w:numPr>
        <w:spacing w:after="0" w:line="276" w:lineRule="auto"/>
        <w:jc w:val="both"/>
        <w:rPr>
          <w:rFonts w:ascii="Candara" w:eastAsia="Cambria" w:hAnsi="Candara" w:cs="Cambria"/>
          <w:sz w:val="24"/>
          <w:szCs w:val="24"/>
        </w:rPr>
      </w:pPr>
      <w:r w:rsidRPr="006232EC">
        <w:rPr>
          <w:rFonts w:ascii="Candara" w:eastAsia="Cambria" w:hAnsi="Candara" w:cs="Cambria"/>
          <w:sz w:val="24"/>
          <w:szCs w:val="24"/>
        </w:rPr>
        <w:t xml:space="preserve">utilizar, sem autorização, nome e/ou marca da </w:t>
      </w:r>
      <w:proofErr w:type="spellStart"/>
      <w:r w:rsidR="003E72BF">
        <w:rPr>
          <w:rFonts w:ascii="Candara" w:eastAsia="Times New Roman" w:hAnsi="Candara" w:cs="Times New Roman"/>
          <w:b/>
          <w:bCs/>
          <w:sz w:val="24"/>
          <w:szCs w:val="24"/>
        </w:rPr>
        <w:t>NFTerms</w:t>
      </w:r>
      <w:proofErr w:type="spellEnd"/>
      <w:r w:rsidRPr="006232EC">
        <w:rPr>
          <w:rFonts w:ascii="Candara" w:eastAsia="Cambria" w:hAnsi="Candara" w:cs="Cambria"/>
          <w:sz w:val="24"/>
          <w:szCs w:val="24"/>
        </w:rPr>
        <w:t>, em parte ou na sua totalidade, e violar direito</w:t>
      </w:r>
      <w:r w:rsidR="00497159">
        <w:rPr>
          <w:rFonts w:ascii="Candara" w:eastAsia="Cambria" w:hAnsi="Candara" w:cs="Cambria"/>
          <w:sz w:val="24"/>
          <w:szCs w:val="24"/>
        </w:rPr>
        <w:t>s de propriedade intelectual da</w:t>
      </w:r>
      <w:r w:rsidR="00497159" w:rsidRPr="00497159">
        <w:rPr>
          <w:rFonts w:ascii="Candara" w:eastAsia="Times New Roman" w:hAnsi="Candara" w:cs="Times New Roman"/>
          <w:b/>
          <w:bCs/>
          <w:sz w:val="24"/>
          <w:szCs w:val="24"/>
        </w:rPr>
        <w:t xml:space="preserve"> </w:t>
      </w:r>
      <w:proofErr w:type="spellStart"/>
      <w:r w:rsidR="003E72BF">
        <w:rPr>
          <w:rFonts w:ascii="Candara" w:eastAsia="Times New Roman" w:hAnsi="Candara" w:cs="Times New Roman"/>
          <w:b/>
          <w:bCs/>
          <w:sz w:val="24"/>
          <w:szCs w:val="24"/>
        </w:rPr>
        <w:t>NFTerms</w:t>
      </w:r>
      <w:proofErr w:type="spellEnd"/>
      <w:r w:rsidRPr="006232EC">
        <w:rPr>
          <w:rFonts w:ascii="Candara" w:eastAsia="Cambria" w:hAnsi="Candara" w:cs="Cambria"/>
          <w:sz w:val="24"/>
          <w:szCs w:val="24"/>
        </w:rPr>
        <w:t>;</w:t>
      </w:r>
      <w:r w:rsidR="00FD3864">
        <w:rPr>
          <w:rFonts w:ascii="Candara" w:eastAsia="Cambria" w:hAnsi="Candara" w:cs="Cambria"/>
          <w:sz w:val="24"/>
          <w:szCs w:val="24"/>
        </w:rPr>
        <w:t xml:space="preserve"> e/ou</w:t>
      </w:r>
    </w:p>
    <w:p w14:paraId="000000B5" w14:textId="34C605CC" w:rsidR="003D31A6" w:rsidRPr="006232EC" w:rsidRDefault="002F736C" w:rsidP="00CE4E0F">
      <w:pPr>
        <w:pStyle w:val="PargrafodaLista"/>
        <w:numPr>
          <w:ilvl w:val="0"/>
          <w:numId w:val="16"/>
        </w:numPr>
        <w:spacing w:after="0" w:line="276" w:lineRule="auto"/>
        <w:jc w:val="both"/>
        <w:rPr>
          <w:rFonts w:ascii="Candara" w:eastAsia="Cambria" w:hAnsi="Candara" w:cs="Cambria"/>
          <w:sz w:val="24"/>
          <w:szCs w:val="24"/>
        </w:rPr>
      </w:pPr>
      <w:r w:rsidRPr="006232EC">
        <w:rPr>
          <w:rFonts w:ascii="Candara" w:eastAsia="Cambria" w:hAnsi="Candara" w:cs="Cambria"/>
          <w:sz w:val="24"/>
          <w:szCs w:val="24"/>
        </w:rPr>
        <w:t xml:space="preserve">não </w:t>
      </w:r>
      <w:r w:rsidR="00873965">
        <w:rPr>
          <w:rFonts w:ascii="Candara" w:eastAsia="Cambria" w:hAnsi="Candara" w:cs="Cambria"/>
          <w:sz w:val="24"/>
          <w:szCs w:val="24"/>
        </w:rPr>
        <w:t>oferecer condições que possibilitem</w:t>
      </w:r>
      <w:r w:rsidRPr="006232EC">
        <w:rPr>
          <w:rFonts w:ascii="Candara" w:eastAsia="Cambria" w:hAnsi="Candara" w:cs="Cambria"/>
          <w:sz w:val="24"/>
          <w:szCs w:val="24"/>
        </w:rPr>
        <w:t xml:space="preserve"> </w:t>
      </w:r>
      <w:r w:rsidR="00873965">
        <w:rPr>
          <w:rFonts w:ascii="Candara" w:eastAsia="Cambria" w:hAnsi="Candara" w:cs="Cambria"/>
          <w:sz w:val="24"/>
          <w:szCs w:val="24"/>
        </w:rPr>
        <w:t xml:space="preserve">a </w:t>
      </w:r>
      <w:r w:rsidRPr="006232EC">
        <w:rPr>
          <w:rFonts w:ascii="Candara" w:eastAsia="Cambria" w:hAnsi="Candara" w:cs="Cambria"/>
          <w:sz w:val="24"/>
          <w:szCs w:val="24"/>
        </w:rPr>
        <w:t>verifica</w:t>
      </w:r>
      <w:r w:rsidR="00873965">
        <w:rPr>
          <w:rFonts w:ascii="Candara" w:eastAsia="Cambria" w:hAnsi="Candara" w:cs="Cambria"/>
          <w:sz w:val="24"/>
          <w:szCs w:val="24"/>
        </w:rPr>
        <w:t>ção da sua</w:t>
      </w:r>
      <w:r w:rsidRPr="006232EC">
        <w:rPr>
          <w:rFonts w:ascii="Candara" w:eastAsia="Cambria" w:hAnsi="Candara" w:cs="Cambria"/>
          <w:sz w:val="24"/>
          <w:szCs w:val="24"/>
        </w:rPr>
        <w:t xml:space="preserve"> identidade ou se qualquer informação fornecida estiver incorreta</w:t>
      </w:r>
      <w:r w:rsidR="00DF36A3" w:rsidRPr="006232EC">
        <w:rPr>
          <w:rFonts w:ascii="Candara" w:eastAsia="Cambria" w:hAnsi="Candara" w:cs="Cambria"/>
          <w:sz w:val="24"/>
          <w:szCs w:val="24"/>
        </w:rPr>
        <w:t>.</w:t>
      </w:r>
    </w:p>
    <w:p w14:paraId="000000B6" w14:textId="77777777" w:rsidR="003D31A6" w:rsidRPr="006232EC" w:rsidRDefault="003D31A6" w:rsidP="00CE4E0F">
      <w:pPr>
        <w:spacing w:after="0" w:line="276" w:lineRule="auto"/>
        <w:ind w:left="1416" w:hanging="708"/>
        <w:jc w:val="both"/>
        <w:rPr>
          <w:rFonts w:ascii="Candara" w:eastAsia="Cambria" w:hAnsi="Candara" w:cs="Cambria"/>
          <w:sz w:val="24"/>
          <w:szCs w:val="24"/>
        </w:rPr>
      </w:pPr>
    </w:p>
    <w:p w14:paraId="000000B7" w14:textId="3DD1A446" w:rsidR="003D31A6" w:rsidRPr="006232EC" w:rsidRDefault="00D02F05" w:rsidP="00CE4E0F">
      <w:pPr>
        <w:spacing w:after="0" w:line="276" w:lineRule="auto"/>
        <w:jc w:val="both"/>
        <w:rPr>
          <w:rFonts w:ascii="Candara" w:eastAsia="Cambria" w:hAnsi="Candara" w:cs="Cambria"/>
          <w:sz w:val="24"/>
          <w:szCs w:val="24"/>
        </w:rPr>
      </w:pPr>
      <w:r>
        <w:rPr>
          <w:rFonts w:ascii="Candara" w:eastAsia="Cambria" w:hAnsi="Candara" w:cs="Cambria"/>
          <w:b/>
          <w:sz w:val="24"/>
          <w:szCs w:val="24"/>
        </w:rPr>
        <w:t>11</w:t>
      </w:r>
      <w:r w:rsidR="002F736C" w:rsidRPr="006232EC">
        <w:rPr>
          <w:rFonts w:ascii="Candara" w:eastAsia="Cambria" w:hAnsi="Candara" w:cs="Cambria"/>
          <w:b/>
          <w:sz w:val="24"/>
          <w:szCs w:val="24"/>
        </w:rPr>
        <w:t>.3. Tratamento dos Dados Pessoais</w:t>
      </w:r>
      <w:r w:rsidR="002F736C" w:rsidRPr="006232EC">
        <w:rPr>
          <w:rFonts w:ascii="Candara" w:eastAsia="Cambria" w:hAnsi="Candara" w:cs="Cambria"/>
          <w:sz w:val="24"/>
          <w:szCs w:val="24"/>
        </w:rPr>
        <w:t xml:space="preserve">. Para que a Plataforma tenha qualidade e para que </w:t>
      </w:r>
      <w:r w:rsidR="00873965">
        <w:rPr>
          <w:rFonts w:ascii="Candara" w:eastAsia="Cambria" w:hAnsi="Candara" w:cs="Cambria"/>
          <w:b/>
          <w:bCs/>
          <w:sz w:val="24"/>
          <w:szCs w:val="24"/>
        </w:rPr>
        <w:t xml:space="preserve">Você </w:t>
      </w:r>
      <w:r w:rsidR="002F736C" w:rsidRPr="006232EC">
        <w:rPr>
          <w:rFonts w:ascii="Candara" w:eastAsia="Cambria" w:hAnsi="Candara" w:cs="Cambria"/>
          <w:sz w:val="24"/>
          <w:szCs w:val="24"/>
        </w:rPr>
        <w:t xml:space="preserve">possa obter resultados de forma rápida e segura, é necessário o fornecimento de dados pessoais, nos termos dispostos na Política de Privacidade da </w:t>
      </w:r>
      <w:r w:rsidR="00AC2171" w:rsidRPr="00AC2171">
        <w:rPr>
          <w:rFonts w:ascii="Candara" w:eastAsia="Times New Roman" w:hAnsi="Candara" w:cs="Times New Roman"/>
          <w:bCs/>
          <w:sz w:val="24"/>
          <w:szCs w:val="24"/>
        </w:rPr>
        <w:t>Plataforma</w:t>
      </w:r>
      <w:r w:rsidR="00AC2171">
        <w:rPr>
          <w:rFonts w:ascii="Candara" w:eastAsia="Times New Roman" w:hAnsi="Candara" w:cs="Times New Roman"/>
          <w:b/>
          <w:bCs/>
          <w:sz w:val="24"/>
          <w:szCs w:val="24"/>
        </w:rPr>
        <w:t xml:space="preserve"> </w:t>
      </w:r>
      <w:proofErr w:type="spellStart"/>
      <w:r w:rsidR="003E72BF">
        <w:rPr>
          <w:rFonts w:ascii="Candara" w:eastAsia="Times New Roman" w:hAnsi="Candara" w:cs="Times New Roman"/>
          <w:b/>
          <w:bCs/>
          <w:sz w:val="24"/>
          <w:szCs w:val="24"/>
        </w:rPr>
        <w:t>NFTerms</w:t>
      </w:r>
      <w:proofErr w:type="spellEnd"/>
      <w:r w:rsidR="002F736C" w:rsidRPr="006232EC">
        <w:rPr>
          <w:rFonts w:ascii="Candara" w:eastAsia="Cambria" w:hAnsi="Candara" w:cs="Cambria"/>
          <w:sz w:val="24"/>
          <w:szCs w:val="24"/>
        </w:rPr>
        <w:t>.</w:t>
      </w:r>
    </w:p>
    <w:p w14:paraId="000000B8" w14:textId="77777777" w:rsidR="003D31A6" w:rsidRPr="006232EC" w:rsidRDefault="003D31A6" w:rsidP="00CE4E0F">
      <w:pPr>
        <w:spacing w:after="0" w:line="276" w:lineRule="auto"/>
        <w:jc w:val="both"/>
        <w:rPr>
          <w:rFonts w:ascii="Candara" w:eastAsia="Cambria" w:hAnsi="Candara" w:cs="Cambria"/>
          <w:sz w:val="24"/>
          <w:szCs w:val="24"/>
        </w:rPr>
      </w:pPr>
    </w:p>
    <w:p w14:paraId="000000B9" w14:textId="0506D3A3" w:rsidR="003D31A6" w:rsidRDefault="00D02F05" w:rsidP="00CE4E0F">
      <w:pPr>
        <w:spacing w:after="0" w:line="276" w:lineRule="auto"/>
        <w:jc w:val="both"/>
        <w:rPr>
          <w:rFonts w:ascii="Candara" w:eastAsia="Cambria" w:hAnsi="Candara" w:cs="Cambria"/>
          <w:sz w:val="24"/>
          <w:szCs w:val="24"/>
        </w:rPr>
      </w:pPr>
      <w:r>
        <w:rPr>
          <w:rFonts w:ascii="Candara" w:eastAsia="Cambria" w:hAnsi="Candara" w:cs="Cambria"/>
          <w:b/>
          <w:sz w:val="24"/>
          <w:szCs w:val="24"/>
        </w:rPr>
        <w:t>11</w:t>
      </w:r>
      <w:r w:rsidR="002F736C" w:rsidRPr="006232EC">
        <w:rPr>
          <w:rFonts w:ascii="Candara" w:eastAsia="Cambria" w:hAnsi="Candara" w:cs="Cambria"/>
          <w:b/>
          <w:sz w:val="24"/>
          <w:szCs w:val="24"/>
        </w:rPr>
        <w:t>.4. Nulidades</w:t>
      </w:r>
      <w:r w:rsidR="002F736C" w:rsidRPr="006232EC">
        <w:rPr>
          <w:rFonts w:ascii="Candara" w:eastAsia="Cambria" w:hAnsi="Candara" w:cs="Cambria"/>
          <w:sz w:val="24"/>
          <w:szCs w:val="24"/>
        </w:rPr>
        <w:t>. Se qualquer cláusula deste instrumento for considerada ilegal, inválida ou inaplicável, no seu todo ou em parte, ao abrigo de qualquer lei, essa cláusula ou parte do mesmo será nesta exata medida entendida como não fa</w:t>
      </w:r>
      <w:r w:rsidR="00657947">
        <w:rPr>
          <w:rFonts w:ascii="Candara" w:eastAsia="Cambria" w:hAnsi="Candara" w:cs="Cambria"/>
          <w:sz w:val="24"/>
          <w:szCs w:val="24"/>
        </w:rPr>
        <w:t>zen</w:t>
      </w:r>
      <w:r w:rsidR="002F736C" w:rsidRPr="006232EC">
        <w:rPr>
          <w:rFonts w:ascii="Candara" w:eastAsia="Cambria" w:hAnsi="Candara" w:cs="Cambria"/>
          <w:sz w:val="24"/>
          <w:szCs w:val="24"/>
        </w:rPr>
        <w:t xml:space="preserve">do parte dos Termos de Uso, sendo que a legalidade, validade e aplicabilidade das demais cláusulas não serão afetadas. </w:t>
      </w:r>
    </w:p>
    <w:p w14:paraId="59AD503A" w14:textId="77777777" w:rsidR="00ED57F0" w:rsidRPr="006232EC" w:rsidRDefault="00ED57F0" w:rsidP="00CE4E0F">
      <w:pPr>
        <w:spacing w:after="0" w:line="276" w:lineRule="auto"/>
        <w:rPr>
          <w:rFonts w:ascii="Candara" w:eastAsia="Cambria" w:hAnsi="Candara" w:cs="Cambria"/>
          <w:b/>
          <w:sz w:val="24"/>
          <w:szCs w:val="24"/>
        </w:rPr>
      </w:pPr>
    </w:p>
    <w:p w14:paraId="16A25853" w14:textId="71F1C358" w:rsidR="0049654C" w:rsidRDefault="00873965" w:rsidP="00CE4E0F">
      <w:pPr>
        <w:spacing w:after="0" w:line="276" w:lineRule="auto"/>
        <w:jc w:val="center"/>
        <w:rPr>
          <w:rFonts w:ascii="Candara" w:eastAsia="Cambria" w:hAnsi="Candara" w:cs="Cambria"/>
          <w:b/>
          <w:sz w:val="24"/>
          <w:szCs w:val="24"/>
        </w:rPr>
      </w:pPr>
      <w:r>
        <w:rPr>
          <w:rFonts w:ascii="Candara" w:eastAsia="Cambria" w:hAnsi="Candara" w:cs="Cambria"/>
          <w:b/>
          <w:sz w:val="24"/>
          <w:szCs w:val="24"/>
        </w:rPr>
        <w:t>Capítulo XI</w:t>
      </w:r>
      <w:r w:rsidR="00D02F05">
        <w:rPr>
          <w:rFonts w:ascii="Candara" w:eastAsia="Cambria" w:hAnsi="Candara" w:cs="Cambria"/>
          <w:b/>
          <w:sz w:val="24"/>
          <w:szCs w:val="24"/>
        </w:rPr>
        <w:t>I</w:t>
      </w:r>
      <w:r>
        <w:rPr>
          <w:rFonts w:ascii="Candara" w:eastAsia="Cambria" w:hAnsi="Candara" w:cs="Cambria"/>
          <w:b/>
          <w:sz w:val="24"/>
          <w:szCs w:val="24"/>
        </w:rPr>
        <w:t xml:space="preserve"> </w:t>
      </w:r>
    </w:p>
    <w:p w14:paraId="000000BD" w14:textId="6D2312DC" w:rsidR="003D31A6" w:rsidRPr="00873965" w:rsidRDefault="00873965" w:rsidP="00CE4E0F">
      <w:pPr>
        <w:spacing w:after="0" w:line="276" w:lineRule="auto"/>
        <w:jc w:val="center"/>
        <w:rPr>
          <w:rFonts w:ascii="Candara" w:eastAsia="Cambria" w:hAnsi="Candara" w:cs="Cambria"/>
          <w:b/>
          <w:sz w:val="24"/>
          <w:szCs w:val="24"/>
        </w:rPr>
      </w:pPr>
      <w:r>
        <w:rPr>
          <w:rFonts w:ascii="Candara" w:eastAsia="Cambria" w:hAnsi="Candara" w:cs="Cambria"/>
          <w:b/>
          <w:sz w:val="24"/>
          <w:szCs w:val="24"/>
        </w:rPr>
        <w:t xml:space="preserve">- </w:t>
      </w:r>
      <w:r w:rsidR="002F736C" w:rsidRPr="00873965">
        <w:rPr>
          <w:rFonts w:ascii="Candara" w:eastAsia="Cambria" w:hAnsi="Candara" w:cs="Cambria"/>
          <w:b/>
          <w:sz w:val="24"/>
          <w:szCs w:val="24"/>
        </w:rPr>
        <w:t>LEI APLICÁVEL E JURISDIÇÃO</w:t>
      </w:r>
      <w:r>
        <w:rPr>
          <w:rFonts w:ascii="Candara" w:eastAsia="Cambria" w:hAnsi="Candara" w:cs="Cambria"/>
          <w:b/>
          <w:sz w:val="24"/>
          <w:szCs w:val="24"/>
        </w:rPr>
        <w:t xml:space="preserve"> -</w:t>
      </w:r>
    </w:p>
    <w:p w14:paraId="000000BE" w14:textId="77777777" w:rsidR="003D31A6" w:rsidRPr="006232EC" w:rsidRDefault="003D31A6" w:rsidP="00CE4E0F">
      <w:pPr>
        <w:spacing w:after="0" w:line="276" w:lineRule="auto"/>
        <w:jc w:val="center"/>
        <w:rPr>
          <w:rFonts w:ascii="Candara" w:eastAsia="Cambria" w:hAnsi="Candara" w:cs="Cambria"/>
          <w:b/>
          <w:sz w:val="24"/>
          <w:szCs w:val="24"/>
        </w:rPr>
      </w:pPr>
    </w:p>
    <w:p w14:paraId="000000BF" w14:textId="17813E4D" w:rsidR="003D31A6" w:rsidRPr="006232EC" w:rsidRDefault="00D02F05" w:rsidP="00CE4E0F">
      <w:pPr>
        <w:spacing w:after="0" w:line="276" w:lineRule="auto"/>
        <w:jc w:val="both"/>
        <w:rPr>
          <w:rFonts w:ascii="Candara" w:eastAsia="Cambria" w:hAnsi="Candara" w:cs="Cambria"/>
          <w:sz w:val="24"/>
          <w:szCs w:val="24"/>
        </w:rPr>
      </w:pPr>
      <w:bookmarkStart w:id="1" w:name="_heading=h.30j0zll" w:colFirst="0" w:colLast="0"/>
      <w:bookmarkEnd w:id="1"/>
      <w:r>
        <w:rPr>
          <w:rFonts w:ascii="Candara" w:eastAsia="Cambria" w:hAnsi="Candara" w:cs="Cambria"/>
          <w:b/>
          <w:sz w:val="24"/>
          <w:szCs w:val="24"/>
        </w:rPr>
        <w:t>12</w:t>
      </w:r>
      <w:r w:rsidR="002F736C" w:rsidRPr="006232EC">
        <w:rPr>
          <w:rFonts w:ascii="Candara" w:eastAsia="Cambria" w:hAnsi="Candara" w:cs="Cambria"/>
          <w:b/>
          <w:sz w:val="24"/>
          <w:szCs w:val="24"/>
        </w:rPr>
        <w:t>.1.</w:t>
      </w:r>
      <w:r w:rsidR="002F736C" w:rsidRPr="006232EC">
        <w:rPr>
          <w:rFonts w:ascii="Candara" w:eastAsia="Cambria" w:hAnsi="Candara" w:cs="Cambria"/>
          <w:sz w:val="24"/>
          <w:szCs w:val="24"/>
        </w:rPr>
        <w:t xml:space="preserve"> </w:t>
      </w:r>
      <w:r w:rsidR="00E15939" w:rsidRPr="006232EC">
        <w:rPr>
          <w:rFonts w:ascii="Candara" w:eastAsia="Cambria" w:hAnsi="Candara" w:cs="Cambria"/>
          <w:b/>
          <w:bCs/>
          <w:sz w:val="24"/>
          <w:szCs w:val="24"/>
        </w:rPr>
        <w:t>Foro</w:t>
      </w:r>
      <w:r w:rsidR="00E15939" w:rsidRPr="006232EC">
        <w:rPr>
          <w:rFonts w:ascii="Candara" w:eastAsia="Cambria" w:hAnsi="Candara" w:cs="Cambria"/>
          <w:sz w:val="24"/>
          <w:szCs w:val="24"/>
        </w:rPr>
        <w:t xml:space="preserve">. </w:t>
      </w:r>
      <w:r w:rsidR="002F736C" w:rsidRPr="006232EC">
        <w:rPr>
          <w:rFonts w:ascii="Candara" w:eastAsia="Cambria" w:hAnsi="Candara" w:cs="Cambria"/>
          <w:sz w:val="24"/>
          <w:szCs w:val="24"/>
        </w:rPr>
        <w:t>Os presentes Termos de Uso são regidos pelas leis brasileiras</w:t>
      </w:r>
      <w:r w:rsidR="0070761F">
        <w:rPr>
          <w:rFonts w:ascii="Candara" w:eastAsia="Cambria" w:hAnsi="Candara" w:cs="Cambria"/>
          <w:sz w:val="24"/>
          <w:szCs w:val="24"/>
        </w:rPr>
        <w:t>, tendo como definido o foro de Rio de Janeiro</w:t>
      </w:r>
      <w:r w:rsidR="00DA102A" w:rsidRPr="006232EC">
        <w:rPr>
          <w:rFonts w:ascii="Candara" w:eastAsia="Cambria" w:hAnsi="Candara" w:cs="Cambria"/>
          <w:sz w:val="24"/>
          <w:szCs w:val="24"/>
        </w:rPr>
        <w:t>/</w:t>
      </w:r>
      <w:r w:rsidR="0070761F">
        <w:rPr>
          <w:rFonts w:ascii="Candara" w:eastAsia="Cambria" w:hAnsi="Candara" w:cs="Cambria"/>
          <w:sz w:val="24"/>
          <w:szCs w:val="24"/>
        </w:rPr>
        <w:t>RJ</w:t>
      </w:r>
      <w:r w:rsidR="002F736C" w:rsidRPr="006232EC">
        <w:rPr>
          <w:rFonts w:ascii="Candara" w:eastAsia="Cambria" w:hAnsi="Candara" w:cs="Cambria"/>
          <w:sz w:val="24"/>
          <w:szCs w:val="24"/>
        </w:rPr>
        <w:t>, como competente para dirimir eventuais controvérsias oriundas destes, em prejuízo de qualquer outro, por mais privilegiado que seja ou venha a ser, devendo-se dar prioridade, sempre, às tentativas de resolução por autocomposição.</w:t>
      </w:r>
    </w:p>
    <w:p w14:paraId="000000C2" w14:textId="3B91A692" w:rsidR="003D31A6" w:rsidRDefault="003D31A6" w:rsidP="00E15939">
      <w:pPr>
        <w:spacing w:after="0" w:line="276" w:lineRule="auto"/>
        <w:jc w:val="right"/>
        <w:rPr>
          <w:rFonts w:ascii="Candara" w:eastAsia="Cambria" w:hAnsi="Candara" w:cs="Cambria"/>
          <w:sz w:val="24"/>
          <w:szCs w:val="24"/>
        </w:rPr>
      </w:pPr>
      <w:bookmarkStart w:id="2" w:name="_heading=h.gjdgxs" w:colFirst="0" w:colLast="0"/>
      <w:bookmarkStart w:id="3" w:name="_heading=h.mfeqcm1ub8wv" w:colFirst="0" w:colLast="0"/>
      <w:bookmarkEnd w:id="2"/>
      <w:bookmarkEnd w:id="3"/>
    </w:p>
    <w:p w14:paraId="250D268B" w14:textId="4D9470B8" w:rsidR="00DD3F80" w:rsidRPr="005859DA" w:rsidRDefault="00C677F7" w:rsidP="00E15939">
      <w:pPr>
        <w:spacing w:after="0" w:line="276" w:lineRule="auto"/>
        <w:jc w:val="right"/>
        <w:rPr>
          <w:rFonts w:ascii="Candara" w:eastAsia="Cambria" w:hAnsi="Candara" w:cs="Cambria"/>
          <w:sz w:val="24"/>
          <w:szCs w:val="24"/>
        </w:rPr>
      </w:pPr>
      <w:r w:rsidRPr="00213CB3">
        <w:rPr>
          <w:rFonts w:ascii="Candara" w:eastAsia="Cambria" w:hAnsi="Candara" w:cs="Cambria"/>
          <w:sz w:val="24"/>
          <w:szCs w:val="24"/>
        </w:rPr>
        <w:t xml:space="preserve">Atualizado em </w:t>
      </w:r>
      <w:r w:rsidR="00213CB3" w:rsidRPr="00213CB3">
        <w:rPr>
          <w:rFonts w:ascii="Candara" w:eastAsia="Cambria" w:hAnsi="Candara" w:cs="Cambria"/>
          <w:sz w:val="24"/>
          <w:szCs w:val="24"/>
        </w:rPr>
        <w:t>23</w:t>
      </w:r>
      <w:r w:rsidRPr="00213CB3">
        <w:rPr>
          <w:rFonts w:ascii="Candara" w:eastAsia="Cambria" w:hAnsi="Candara" w:cs="Cambria"/>
          <w:sz w:val="24"/>
          <w:szCs w:val="24"/>
        </w:rPr>
        <w:t xml:space="preserve"> de </w:t>
      </w:r>
      <w:r w:rsidR="00213CB3" w:rsidRPr="00213CB3">
        <w:rPr>
          <w:rFonts w:ascii="Candara" w:eastAsia="Cambria" w:hAnsi="Candara" w:cs="Cambria"/>
          <w:sz w:val="24"/>
          <w:szCs w:val="24"/>
        </w:rPr>
        <w:t>junho</w:t>
      </w:r>
      <w:r w:rsidR="00AC2171" w:rsidRPr="00213CB3">
        <w:rPr>
          <w:rFonts w:ascii="Candara" w:eastAsia="Cambria" w:hAnsi="Candara" w:cs="Cambria"/>
          <w:sz w:val="24"/>
          <w:szCs w:val="24"/>
        </w:rPr>
        <w:t xml:space="preserve"> de 2021</w:t>
      </w:r>
      <w:r w:rsidRPr="00213CB3">
        <w:rPr>
          <w:rFonts w:ascii="Candara" w:eastAsia="Cambria" w:hAnsi="Candara" w:cs="Cambria"/>
          <w:sz w:val="24"/>
          <w:szCs w:val="24"/>
        </w:rPr>
        <w:t>.</w:t>
      </w:r>
    </w:p>
    <w:sectPr w:rsidR="00DD3F80" w:rsidRPr="005859DA" w:rsidSect="00E15939">
      <w:footerReference w:type="default" r:id="rId11"/>
      <w:pgSz w:w="11906" w:h="16838"/>
      <w:pgMar w:top="1417" w:right="1701" w:bottom="1417" w:left="1701" w:header="708"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9002E" w14:textId="77777777" w:rsidR="009033B7" w:rsidRDefault="009033B7">
      <w:pPr>
        <w:spacing w:after="0" w:line="240" w:lineRule="auto"/>
      </w:pPr>
      <w:r>
        <w:separator/>
      </w:r>
    </w:p>
  </w:endnote>
  <w:endnote w:type="continuationSeparator" w:id="0">
    <w:p w14:paraId="353E7CB4" w14:textId="77777777" w:rsidR="009033B7" w:rsidRDefault="009033B7">
      <w:pPr>
        <w:spacing w:after="0" w:line="240" w:lineRule="auto"/>
      </w:pPr>
      <w:r>
        <w:continuationSeparator/>
      </w:r>
    </w:p>
  </w:endnote>
  <w:endnote w:type="continuationNotice" w:id="1">
    <w:p w14:paraId="561E84BC" w14:textId="77777777" w:rsidR="009033B7" w:rsidRDefault="009033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91FC1" w14:textId="4C6D16FD" w:rsidR="009748C8" w:rsidRPr="00E326E4" w:rsidRDefault="00070A21" w:rsidP="00E326E4">
    <w:pPr>
      <w:pStyle w:val="Rodap"/>
      <w:jc w:val="center"/>
      <w:rPr>
        <w:rFonts w:ascii="Candara" w:hAnsi="Candara"/>
        <w:sz w:val="24"/>
        <w:szCs w:val="24"/>
      </w:rPr>
    </w:pPr>
    <w:sdt>
      <w:sdtPr>
        <w:rPr>
          <w:rFonts w:ascii="Candara" w:hAnsi="Candara"/>
          <w:sz w:val="24"/>
          <w:szCs w:val="24"/>
        </w:rPr>
        <w:id w:val="1409263118"/>
        <w:docPartObj>
          <w:docPartGallery w:val="Page Numbers (Bottom of Page)"/>
          <w:docPartUnique/>
        </w:docPartObj>
      </w:sdtPr>
      <w:sdtEndPr/>
      <w:sdtContent>
        <w:r w:rsidR="009748C8" w:rsidRPr="00E326E4">
          <w:rPr>
            <w:rFonts w:ascii="Candara" w:hAnsi="Candara"/>
            <w:b/>
            <w:bCs/>
            <w:sz w:val="24"/>
            <w:szCs w:val="24"/>
          </w:rPr>
          <w:fldChar w:fldCharType="begin"/>
        </w:r>
        <w:r w:rsidR="009748C8" w:rsidRPr="00E326E4">
          <w:rPr>
            <w:rFonts w:ascii="Candara" w:hAnsi="Candara"/>
            <w:b/>
            <w:bCs/>
            <w:sz w:val="24"/>
            <w:szCs w:val="24"/>
          </w:rPr>
          <w:instrText>PAGE   \* MERGEFORMAT</w:instrText>
        </w:r>
        <w:r w:rsidR="009748C8" w:rsidRPr="00E326E4">
          <w:rPr>
            <w:rFonts w:ascii="Candara" w:hAnsi="Candara"/>
            <w:b/>
            <w:bCs/>
            <w:sz w:val="24"/>
            <w:szCs w:val="24"/>
          </w:rPr>
          <w:fldChar w:fldCharType="separate"/>
        </w:r>
        <w:r w:rsidR="004A113C">
          <w:rPr>
            <w:rFonts w:ascii="Candara" w:hAnsi="Candara"/>
            <w:b/>
            <w:bCs/>
            <w:noProof/>
            <w:sz w:val="24"/>
            <w:szCs w:val="24"/>
          </w:rPr>
          <w:t>1</w:t>
        </w:r>
        <w:r w:rsidR="009748C8" w:rsidRPr="00E326E4">
          <w:rPr>
            <w:rFonts w:ascii="Candara" w:hAnsi="Candara"/>
            <w:b/>
            <w:bCs/>
            <w:sz w:val="24"/>
            <w:szCs w:val="24"/>
          </w:rPr>
          <w:fldChar w:fldCharType="end"/>
        </w:r>
        <w:r w:rsidR="009748C8" w:rsidRPr="00E326E4">
          <w:rPr>
            <w:rFonts w:ascii="Candara" w:hAnsi="Candara"/>
            <w:b/>
            <w:bCs/>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8B20" w14:textId="77777777" w:rsidR="009033B7" w:rsidRDefault="009033B7">
      <w:pPr>
        <w:spacing w:after="0" w:line="240" w:lineRule="auto"/>
      </w:pPr>
      <w:r>
        <w:separator/>
      </w:r>
    </w:p>
  </w:footnote>
  <w:footnote w:type="continuationSeparator" w:id="0">
    <w:p w14:paraId="7E3E28AE" w14:textId="77777777" w:rsidR="009033B7" w:rsidRDefault="009033B7">
      <w:pPr>
        <w:spacing w:after="0" w:line="240" w:lineRule="auto"/>
      </w:pPr>
      <w:r>
        <w:continuationSeparator/>
      </w:r>
    </w:p>
  </w:footnote>
  <w:footnote w:type="continuationNotice" w:id="1">
    <w:p w14:paraId="1F8D0239" w14:textId="77777777" w:rsidR="009033B7" w:rsidRDefault="009033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29C"/>
    <w:multiLevelType w:val="multilevel"/>
    <w:tmpl w:val="965A7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9550C"/>
    <w:multiLevelType w:val="hybridMultilevel"/>
    <w:tmpl w:val="C15A2E66"/>
    <w:lvl w:ilvl="0" w:tplc="4F32B7C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6A0089"/>
    <w:multiLevelType w:val="multilevel"/>
    <w:tmpl w:val="174C177E"/>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A017E9"/>
    <w:multiLevelType w:val="hybridMultilevel"/>
    <w:tmpl w:val="55D2BA16"/>
    <w:lvl w:ilvl="0" w:tplc="5D003B32">
      <w:start w:val="1"/>
      <w:numFmt w:val="lowerRoman"/>
      <w:lvlText w:val="(%1)"/>
      <w:lvlJc w:val="left"/>
      <w:pPr>
        <w:ind w:left="1080" w:hanging="720"/>
      </w:pPr>
      <w:rPr>
        <w:rFonts w:eastAsia="Cambria" w:cs="Cambria"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F303B31"/>
    <w:multiLevelType w:val="multilevel"/>
    <w:tmpl w:val="F52C31CE"/>
    <w:lvl w:ilvl="0">
      <w:start w:val="6"/>
      <w:numFmt w:val="decimal"/>
      <w:lvlText w:val="%1."/>
      <w:lvlJc w:val="left"/>
      <w:pPr>
        <w:ind w:left="390" w:hanging="390"/>
      </w:pPr>
      <w:rPr>
        <w:rFonts w:eastAsiaTheme="minorHAnsi" w:cs="Arial" w:hint="default"/>
        <w:b/>
      </w:rPr>
    </w:lvl>
    <w:lvl w:ilvl="1">
      <w:start w:val="1"/>
      <w:numFmt w:val="decimal"/>
      <w:lvlText w:val="%1.%2."/>
      <w:lvlJc w:val="left"/>
      <w:pPr>
        <w:ind w:left="390" w:hanging="390"/>
      </w:pPr>
      <w:rPr>
        <w:rFonts w:eastAsiaTheme="minorHAnsi" w:cs="Arial" w:hint="default"/>
        <w:b/>
      </w:rPr>
    </w:lvl>
    <w:lvl w:ilvl="2">
      <w:start w:val="1"/>
      <w:numFmt w:val="decimal"/>
      <w:lvlText w:val="%1.%2.%3."/>
      <w:lvlJc w:val="left"/>
      <w:pPr>
        <w:ind w:left="720" w:hanging="720"/>
      </w:pPr>
      <w:rPr>
        <w:rFonts w:eastAsiaTheme="minorHAnsi" w:cs="Arial" w:hint="default"/>
        <w:b/>
      </w:rPr>
    </w:lvl>
    <w:lvl w:ilvl="3">
      <w:start w:val="1"/>
      <w:numFmt w:val="decimal"/>
      <w:lvlText w:val="%1.%2.%3.%4."/>
      <w:lvlJc w:val="left"/>
      <w:pPr>
        <w:ind w:left="720" w:hanging="720"/>
      </w:pPr>
      <w:rPr>
        <w:rFonts w:eastAsiaTheme="minorHAnsi" w:cs="Arial" w:hint="default"/>
        <w:b/>
      </w:rPr>
    </w:lvl>
    <w:lvl w:ilvl="4">
      <w:start w:val="1"/>
      <w:numFmt w:val="decimal"/>
      <w:lvlText w:val="%1.%2.%3.%4.%5."/>
      <w:lvlJc w:val="left"/>
      <w:pPr>
        <w:ind w:left="1080" w:hanging="1080"/>
      </w:pPr>
      <w:rPr>
        <w:rFonts w:eastAsiaTheme="minorHAnsi" w:cs="Arial" w:hint="default"/>
        <w:b/>
      </w:rPr>
    </w:lvl>
    <w:lvl w:ilvl="5">
      <w:start w:val="1"/>
      <w:numFmt w:val="decimal"/>
      <w:lvlText w:val="%1.%2.%3.%4.%5.%6."/>
      <w:lvlJc w:val="left"/>
      <w:pPr>
        <w:ind w:left="1080" w:hanging="1080"/>
      </w:pPr>
      <w:rPr>
        <w:rFonts w:eastAsiaTheme="minorHAnsi" w:cs="Arial" w:hint="default"/>
        <w:b/>
      </w:rPr>
    </w:lvl>
    <w:lvl w:ilvl="6">
      <w:start w:val="1"/>
      <w:numFmt w:val="decimal"/>
      <w:lvlText w:val="%1.%2.%3.%4.%5.%6.%7."/>
      <w:lvlJc w:val="left"/>
      <w:pPr>
        <w:ind w:left="1440" w:hanging="1440"/>
      </w:pPr>
      <w:rPr>
        <w:rFonts w:eastAsiaTheme="minorHAnsi" w:cs="Arial" w:hint="default"/>
        <w:b/>
      </w:rPr>
    </w:lvl>
    <w:lvl w:ilvl="7">
      <w:start w:val="1"/>
      <w:numFmt w:val="decimal"/>
      <w:lvlText w:val="%1.%2.%3.%4.%5.%6.%7.%8."/>
      <w:lvlJc w:val="left"/>
      <w:pPr>
        <w:ind w:left="1440" w:hanging="1440"/>
      </w:pPr>
      <w:rPr>
        <w:rFonts w:eastAsiaTheme="minorHAnsi" w:cs="Arial" w:hint="default"/>
        <w:b/>
      </w:rPr>
    </w:lvl>
    <w:lvl w:ilvl="8">
      <w:start w:val="1"/>
      <w:numFmt w:val="decimal"/>
      <w:lvlText w:val="%1.%2.%3.%4.%5.%6.%7.%8.%9."/>
      <w:lvlJc w:val="left"/>
      <w:pPr>
        <w:ind w:left="1800" w:hanging="1800"/>
      </w:pPr>
      <w:rPr>
        <w:rFonts w:eastAsiaTheme="minorHAnsi" w:cs="Arial" w:hint="default"/>
        <w:b/>
      </w:rPr>
    </w:lvl>
  </w:abstractNum>
  <w:abstractNum w:abstractNumId="5" w15:restartNumberingAfterBreak="0">
    <w:nsid w:val="2138081D"/>
    <w:multiLevelType w:val="multilevel"/>
    <w:tmpl w:val="BD945842"/>
    <w:lvl w:ilvl="0">
      <w:start w:val="7"/>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4E2EFF"/>
    <w:multiLevelType w:val="hybridMultilevel"/>
    <w:tmpl w:val="7C125D9E"/>
    <w:lvl w:ilvl="0" w:tplc="148E00D4">
      <w:start w:val="1"/>
      <w:numFmt w:val="lowerRoman"/>
      <w:lvlText w:val="(%1)"/>
      <w:lvlJc w:val="left"/>
      <w:pPr>
        <w:ind w:left="1790" w:hanging="720"/>
      </w:pPr>
      <w:rPr>
        <w:rFonts w:hint="default"/>
        <w:b w:val="0"/>
      </w:r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7" w15:restartNumberingAfterBreak="0">
    <w:nsid w:val="26792EF7"/>
    <w:multiLevelType w:val="multilevel"/>
    <w:tmpl w:val="86528410"/>
    <w:lvl w:ilvl="0">
      <w:start w:val="6"/>
      <w:numFmt w:val="decimal"/>
      <w:lvlText w:val="%1."/>
      <w:lvlJc w:val="left"/>
      <w:pPr>
        <w:ind w:left="375" w:hanging="375"/>
      </w:pPr>
      <w:rPr>
        <w:rFonts w:hint="default"/>
        <w:b/>
      </w:rPr>
    </w:lvl>
    <w:lvl w:ilvl="1">
      <w:start w:val="7"/>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E6D3932"/>
    <w:multiLevelType w:val="hybridMultilevel"/>
    <w:tmpl w:val="0360C4C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9" w15:restartNumberingAfterBreak="0">
    <w:nsid w:val="2EC0388A"/>
    <w:multiLevelType w:val="multilevel"/>
    <w:tmpl w:val="83F82E16"/>
    <w:lvl w:ilvl="0">
      <w:start w:val="2"/>
      <w:numFmt w:val="decimal"/>
      <w:lvlText w:val="%1."/>
      <w:lvlJc w:val="left"/>
      <w:pPr>
        <w:ind w:left="480" w:hanging="480"/>
      </w:pPr>
      <w:rPr>
        <w:rFonts w:hint="default"/>
        <w:b/>
      </w:rPr>
    </w:lvl>
    <w:lvl w:ilvl="1">
      <w:start w:val="7"/>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2EDC57A9"/>
    <w:multiLevelType w:val="multilevel"/>
    <w:tmpl w:val="5CD25A3E"/>
    <w:lvl w:ilvl="0">
      <w:start w:val="1"/>
      <w:numFmt w:val="lowerLetter"/>
      <w:lvlText w:val="%1)"/>
      <w:lvlJc w:val="left"/>
      <w:pPr>
        <w:ind w:left="720" w:hanging="360"/>
      </w:pPr>
    </w:lvl>
    <w:lvl w:ilvl="1">
      <w:start w:val="5"/>
      <w:numFmt w:val="bullet"/>
      <w:lvlText w:val="•"/>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1A2186"/>
    <w:multiLevelType w:val="hybridMultilevel"/>
    <w:tmpl w:val="32A2D5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EB436A"/>
    <w:multiLevelType w:val="hybridMultilevel"/>
    <w:tmpl w:val="D550EFF8"/>
    <w:lvl w:ilvl="0" w:tplc="04160017">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255905"/>
    <w:multiLevelType w:val="multilevel"/>
    <w:tmpl w:val="D90E8FD6"/>
    <w:lvl w:ilvl="0">
      <w:start w:val="1"/>
      <w:numFmt w:val="lowerLetter"/>
      <w:lvlText w:val="%1)"/>
      <w:lvlJc w:val="left"/>
      <w:pPr>
        <w:ind w:left="720" w:hanging="360"/>
      </w:pPr>
    </w:lvl>
    <w:lvl w:ilvl="1">
      <w:start w:val="5"/>
      <w:numFmt w:val="bullet"/>
      <w:lvlText w:val="•"/>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F3347D"/>
    <w:multiLevelType w:val="hybridMultilevel"/>
    <w:tmpl w:val="31144142"/>
    <w:lvl w:ilvl="0" w:tplc="1256D6F0">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15:restartNumberingAfterBreak="0">
    <w:nsid w:val="394133AD"/>
    <w:multiLevelType w:val="hybridMultilevel"/>
    <w:tmpl w:val="65D4CF2C"/>
    <w:lvl w:ilvl="0" w:tplc="FC62C7E4">
      <w:start w:val="1"/>
      <w:numFmt w:val="lowerLetter"/>
      <w:lvlText w:val="%1)"/>
      <w:lvlJc w:val="left"/>
      <w:pPr>
        <w:ind w:left="720" w:hanging="360"/>
      </w:pPr>
    </w:lvl>
    <w:lvl w:ilvl="1" w:tplc="1D267B54">
      <w:start w:val="5"/>
      <w:numFmt w:val="bullet"/>
      <w:lvlText w:val="•"/>
      <w:lvlJc w:val="left"/>
      <w:pPr>
        <w:ind w:left="1440" w:hanging="360"/>
      </w:pPr>
      <w:rPr>
        <w:rFonts w:ascii="Cambria" w:eastAsia="Cambria" w:hAnsi="Cambria" w:cs="Cambria"/>
      </w:rPr>
    </w:lvl>
    <w:lvl w:ilvl="2" w:tplc="C8A646BE">
      <w:start w:val="1"/>
      <w:numFmt w:val="lowerRoman"/>
      <w:lvlText w:val="%3."/>
      <w:lvlJc w:val="right"/>
      <w:pPr>
        <w:ind w:left="2160" w:hanging="180"/>
      </w:pPr>
    </w:lvl>
    <w:lvl w:ilvl="3" w:tplc="554837F8">
      <w:start w:val="1"/>
      <w:numFmt w:val="decimal"/>
      <w:lvlText w:val="%4."/>
      <w:lvlJc w:val="left"/>
      <w:pPr>
        <w:ind w:left="2880" w:hanging="360"/>
      </w:pPr>
    </w:lvl>
    <w:lvl w:ilvl="4" w:tplc="7E528910">
      <w:start w:val="1"/>
      <w:numFmt w:val="lowerLetter"/>
      <w:lvlText w:val="%5."/>
      <w:lvlJc w:val="left"/>
      <w:pPr>
        <w:ind w:left="3600" w:hanging="360"/>
      </w:pPr>
    </w:lvl>
    <w:lvl w:ilvl="5" w:tplc="AFAE4482">
      <w:start w:val="1"/>
      <w:numFmt w:val="lowerRoman"/>
      <w:lvlText w:val="%6."/>
      <w:lvlJc w:val="right"/>
      <w:pPr>
        <w:ind w:left="4320" w:hanging="180"/>
      </w:pPr>
    </w:lvl>
    <w:lvl w:ilvl="6" w:tplc="8E4CA038">
      <w:start w:val="1"/>
      <w:numFmt w:val="decimal"/>
      <w:lvlText w:val="%7."/>
      <w:lvlJc w:val="left"/>
      <w:pPr>
        <w:ind w:left="5040" w:hanging="360"/>
      </w:pPr>
    </w:lvl>
    <w:lvl w:ilvl="7" w:tplc="2AA2179A">
      <w:start w:val="1"/>
      <w:numFmt w:val="lowerLetter"/>
      <w:lvlText w:val="%8."/>
      <w:lvlJc w:val="left"/>
      <w:pPr>
        <w:ind w:left="5760" w:hanging="360"/>
      </w:pPr>
    </w:lvl>
    <w:lvl w:ilvl="8" w:tplc="D1380422">
      <w:start w:val="1"/>
      <w:numFmt w:val="lowerRoman"/>
      <w:lvlText w:val="%9."/>
      <w:lvlJc w:val="right"/>
      <w:pPr>
        <w:ind w:left="6480" w:hanging="180"/>
      </w:pPr>
    </w:lvl>
  </w:abstractNum>
  <w:abstractNum w:abstractNumId="16" w15:restartNumberingAfterBreak="0">
    <w:nsid w:val="3CEF5DA0"/>
    <w:multiLevelType w:val="hybridMultilevel"/>
    <w:tmpl w:val="FFFFFFFF"/>
    <w:lvl w:ilvl="0" w:tplc="05FCD90A">
      <w:start w:val="1"/>
      <w:numFmt w:val="lowerLetter"/>
      <w:lvlText w:val="%1."/>
      <w:lvlJc w:val="left"/>
      <w:pPr>
        <w:ind w:left="720" w:hanging="360"/>
      </w:pPr>
    </w:lvl>
    <w:lvl w:ilvl="1" w:tplc="09F2E2E6">
      <w:start w:val="1"/>
      <w:numFmt w:val="lowerLetter"/>
      <w:lvlText w:val="%2."/>
      <w:lvlJc w:val="left"/>
      <w:pPr>
        <w:ind w:left="1440" w:hanging="360"/>
      </w:pPr>
    </w:lvl>
    <w:lvl w:ilvl="2" w:tplc="1F0A1778">
      <w:start w:val="1"/>
      <w:numFmt w:val="lowerRoman"/>
      <w:lvlText w:val="%3."/>
      <w:lvlJc w:val="right"/>
      <w:pPr>
        <w:ind w:left="2160" w:hanging="180"/>
      </w:pPr>
    </w:lvl>
    <w:lvl w:ilvl="3" w:tplc="B606B65E">
      <w:start w:val="1"/>
      <w:numFmt w:val="decimal"/>
      <w:lvlText w:val="%4."/>
      <w:lvlJc w:val="left"/>
      <w:pPr>
        <w:ind w:left="2880" w:hanging="360"/>
      </w:pPr>
    </w:lvl>
    <w:lvl w:ilvl="4" w:tplc="B1B01E48">
      <w:start w:val="1"/>
      <w:numFmt w:val="lowerLetter"/>
      <w:lvlText w:val="%5."/>
      <w:lvlJc w:val="left"/>
      <w:pPr>
        <w:ind w:left="3600" w:hanging="360"/>
      </w:pPr>
    </w:lvl>
    <w:lvl w:ilvl="5" w:tplc="F210028E">
      <w:start w:val="1"/>
      <w:numFmt w:val="lowerRoman"/>
      <w:lvlText w:val="%6."/>
      <w:lvlJc w:val="right"/>
      <w:pPr>
        <w:ind w:left="4320" w:hanging="180"/>
      </w:pPr>
    </w:lvl>
    <w:lvl w:ilvl="6" w:tplc="80F47B58">
      <w:start w:val="1"/>
      <w:numFmt w:val="decimal"/>
      <w:lvlText w:val="%7."/>
      <w:lvlJc w:val="left"/>
      <w:pPr>
        <w:ind w:left="5040" w:hanging="360"/>
      </w:pPr>
    </w:lvl>
    <w:lvl w:ilvl="7" w:tplc="5218C1BC">
      <w:start w:val="1"/>
      <w:numFmt w:val="lowerLetter"/>
      <w:lvlText w:val="%8."/>
      <w:lvlJc w:val="left"/>
      <w:pPr>
        <w:ind w:left="5760" w:hanging="360"/>
      </w:pPr>
    </w:lvl>
    <w:lvl w:ilvl="8" w:tplc="E480C2C2">
      <w:start w:val="1"/>
      <w:numFmt w:val="lowerRoman"/>
      <w:lvlText w:val="%9."/>
      <w:lvlJc w:val="right"/>
      <w:pPr>
        <w:ind w:left="6480" w:hanging="180"/>
      </w:pPr>
    </w:lvl>
  </w:abstractNum>
  <w:abstractNum w:abstractNumId="17" w15:restartNumberingAfterBreak="0">
    <w:nsid w:val="423E7FDC"/>
    <w:multiLevelType w:val="hybridMultilevel"/>
    <w:tmpl w:val="D986667A"/>
    <w:lvl w:ilvl="0" w:tplc="90BCF1BC">
      <w:start w:val="1"/>
      <w:numFmt w:val="lowerLetter"/>
      <w:lvlText w:val="%1)"/>
      <w:lvlJc w:val="left"/>
      <w:pPr>
        <w:ind w:left="720" w:hanging="360"/>
      </w:pPr>
    </w:lvl>
    <w:lvl w:ilvl="1" w:tplc="5636EDFC">
      <w:start w:val="1"/>
      <w:numFmt w:val="lowerLetter"/>
      <w:lvlText w:val="%2."/>
      <w:lvlJc w:val="left"/>
      <w:pPr>
        <w:ind w:left="1440" w:hanging="360"/>
      </w:pPr>
    </w:lvl>
    <w:lvl w:ilvl="2" w:tplc="6386662C">
      <w:start w:val="1"/>
      <w:numFmt w:val="lowerRoman"/>
      <w:lvlText w:val="%3."/>
      <w:lvlJc w:val="right"/>
      <w:pPr>
        <w:ind w:left="2160" w:hanging="180"/>
      </w:pPr>
    </w:lvl>
    <w:lvl w:ilvl="3" w:tplc="35823886">
      <w:start w:val="1"/>
      <w:numFmt w:val="decimal"/>
      <w:lvlText w:val="%4."/>
      <w:lvlJc w:val="left"/>
      <w:pPr>
        <w:ind w:left="2880" w:hanging="360"/>
      </w:pPr>
    </w:lvl>
    <w:lvl w:ilvl="4" w:tplc="E912111C">
      <w:start w:val="1"/>
      <w:numFmt w:val="lowerLetter"/>
      <w:lvlText w:val="%5."/>
      <w:lvlJc w:val="left"/>
      <w:pPr>
        <w:ind w:left="3600" w:hanging="360"/>
      </w:pPr>
    </w:lvl>
    <w:lvl w:ilvl="5" w:tplc="A87C5054">
      <w:start w:val="1"/>
      <w:numFmt w:val="lowerRoman"/>
      <w:lvlText w:val="%6."/>
      <w:lvlJc w:val="right"/>
      <w:pPr>
        <w:ind w:left="4320" w:hanging="180"/>
      </w:pPr>
    </w:lvl>
    <w:lvl w:ilvl="6" w:tplc="08AE6128">
      <w:start w:val="1"/>
      <w:numFmt w:val="decimal"/>
      <w:lvlText w:val="%7."/>
      <w:lvlJc w:val="left"/>
      <w:pPr>
        <w:ind w:left="5040" w:hanging="360"/>
      </w:pPr>
    </w:lvl>
    <w:lvl w:ilvl="7" w:tplc="A5424AD8">
      <w:start w:val="1"/>
      <w:numFmt w:val="lowerLetter"/>
      <w:lvlText w:val="%8."/>
      <w:lvlJc w:val="left"/>
      <w:pPr>
        <w:ind w:left="5760" w:hanging="360"/>
      </w:pPr>
    </w:lvl>
    <w:lvl w:ilvl="8" w:tplc="8DB00072">
      <w:start w:val="1"/>
      <w:numFmt w:val="lowerRoman"/>
      <w:lvlText w:val="%9."/>
      <w:lvlJc w:val="right"/>
      <w:pPr>
        <w:ind w:left="6480" w:hanging="180"/>
      </w:pPr>
    </w:lvl>
  </w:abstractNum>
  <w:abstractNum w:abstractNumId="18" w15:restartNumberingAfterBreak="0">
    <w:nsid w:val="461A144D"/>
    <w:multiLevelType w:val="hybridMultilevel"/>
    <w:tmpl w:val="0142A67E"/>
    <w:lvl w:ilvl="0" w:tplc="3CE46948">
      <w:start w:val="1"/>
      <w:numFmt w:val="lowerRoman"/>
      <w:lvlText w:val="(%1)"/>
      <w:lvlJc w:val="left"/>
      <w:pPr>
        <w:ind w:left="720" w:hanging="360"/>
      </w:pPr>
    </w:lvl>
    <w:lvl w:ilvl="1" w:tplc="5CB29F76">
      <w:start w:val="1"/>
      <w:numFmt w:val="bullet"/>
      <w:lvlText w:val="o"/>
      <w:lvlJc w:val="left"/>
      <w:pPr>
        <w:ind w:left="1440" w:hanging="360"/>
      </w:pPr>
      <w:rPr>
        <w:rFonts w:ascii="Courier New" w:eastAsia="Courier New" w:hAnsi="Courier New" w:cs="Courier New"/>
      </w:rPr>
    </w:lvl>
    <w:lvl w:ilvl="2" w:tplc="E24046F2">
      <w:start w:val="1"/>
      <w:numFmt w:val="bullet"/>
      <w:lvlText w:val="▪"/>
      <w:lvlJc w:val="left"/>
      <w:pPr>
        <w:ind w:left="2160" w:hanging="360"/>
      </w:pPr>
      <w:rPr>
        <w:rFonts w:ascii="Noto Sans Symbols" w:eastAsia="Noto Sans Symbols" w:hAnsi="Noto Sans Symbols" w:cs="Noto Sans Symbols"/>
      </w:rPr>
    </w:lvl>
    <w:lvl w:ilvl="3" w:tplc="2E024CC4">
      <w:start w:val="1"/>
      <w:numFmt w:val="bullet"/>
      <w:lvlText w:val="●"/>
      <w:lvlJc w:val="left"/>
      <w:pPr>
        <w:ind w:left="2880" w:hanging="360"/>
      </w:pPr>
      <w:rPr>
        <w:rFonts w:ascii="Noto Sans Symbols" w:eastAsia="Noto Sans Symbols" w:hAnsi="Noto Sans Symbols" w:cs="Noto Sans Symbols"/>
      </w:rPr>
    </w:lvl>
    <w:lvl w:ilvl="4" w:tplc="7BE44ED4">
      <w:start w:val="1"/>
      <w:numFmt w:val="bullet"/>
      <w:lvlText w:val="o"/>
      <w:lvlJc w:val="left"/>
      <w:pPr>
        <w:ind w:left="3600" w:hanging="360"/>
      </w:pPr>
      <w:rPr>
        <w:rFonts w:ascii="Courier New" w:eastAsia="Courier New" w:hAnsi="Courier New" w:cs="Courier New"/>
      </w:rPr>
    </w:lvl>
    <w:lvl w:ilvl="5" w:tplc="93E68784">
      <w:start w:val="1"/>
      <w:numFmt w:val="bullet"/>
      <w:lvlText w:val="▪"/>
      <w:lvlJc w:val="left"/>
      <w:pPr>
        <w:ind w:left="4320" w:hanging="360"/>
      </w:pPr>
      <w:rPr>
        <w:rFonts w:ascii="Noto Sans Symbols" w:eastAsia="Noto Sans Symbols" w:hAnsi="Noto Sans Symbols" w:cs="Noto Sans Symbols"/>
      </w:rPr>
    </w:lvl>
    <w:lvl w:ilvl="6" w:tplc="405ED216">
      <w:start w:val="1"/>
      <w:numFmt w:val="bullet"/>
      <w:lvlText w:val="●"/>
      <w:lvlJc w:val="left"/>
      <w:pPr>
        <w:ind w:left="5040" w:hanging="360"/>
      </w:pPr>
      <w:rPr>
        <w:rFonts w:ascii="Noto Sans Symbols" w:eastAsia="Noto Sans Symbols" w:hAnsi="Noto Sans Symbols" w:cs="Noto Sans Symbols"/>
      </w:rPr>
    </w:lvl>
    <w:lvl w:ilvl="7" w:tplc="2B9A1C3C">
      <w:start w:val="1"/>
      <w:numFmt w:val="bullet"/>
      <w:lvlText w:val="o"/>
      <w:lvlJc w:val="left"/>
      <w:pPr>
        <w:ind w:left="5760" w:hanging="360"/>
      </w:pPr>
      <w:rPr>
        <w:rFonts w:ascii="Courier New" w:eastAsia="Courier New" w:hAnsi="Courier New" w:cs="Courier New"/>
      </w:rPr>
    </w:lvl>
    <w:lvl w:ilvl="8" w:tplc="6CD49524">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C330008"/>
    <w:multiLevelType w:val="hybridMultilevel"/>
    <w:tmpl w:val="A8DC97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ECF32EC"/>
    <w:multiLevelType w:val="multilevel"/>
    <w:tmpl w:val="A8765E6C"/>
    <w:lvl w:ilvl="0">
      <w:start w:val="7"/>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FF40992"/>
    <w:multiLevelType w:val="multilevel"/>
    <w:tmpl w:val="95685A90"/>
    <w:lvl w:ilvl="0">
      <w:start w:val="3"/>
      <w:numFmt w:val="decimal"/>
      <w:lvlText w:val="%1."/>
      <w:lvlJc w:val="left"/>
      <w:pPr>
        <w:ind w:left="495" w:hanging="495"/>
      </w:pPr>
      <w:rPr>
        <w:rFonts w:hint="default"/>
        <w:b/>
      </w:rPr>
    </w:lvl>
    <w:lvl w:ilvl="1">
      <w:start w:val="5"/>
      <w:numFmt w:val="decimal"/>
      <w:lvlText w:val="%1.%2."/>
      <w:lvlJc w:val="left"/>
      <w:pPr>
        <w:ind w:left="1074" w:hanging="72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3210" w:hanging="144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4278" w:hanging="1800"/>
      </w:pPr>
      <w:rPr>
        <w:rFonts w:hint="default"/>
        <w:b/>
      </w:rPr>
    </w:lvl>
    <w:lvl w:ilvl="8">
      <w:start w:val="1"/>
      <w:numFmt w:val="decimal"/>
      <w:lvlText w:val="%1.%2.%3.%4.%5.%6.%7.%8.%9."/>
      <w:lvlJc w:val="left"/>
      <w:pPr>
        <w:ind w:left="4632" w:hanging="1800"/>
      </w:pPr>
      <w:rPr>
        <w:rFonts w:hint="default"/>
        <w:b/>
      </w:rPr>
    </w:lvl>
  </w:abstractNum>
  <w:abstractNum w:abstractNumId="22" w15:restartNumberingAfterBreak="0">
    <w:nsid w:val="50B57C64"/>
    <w:multiLevelType w:val="hybridMultilevel"/>
    <w:tmpl w:val="A1C457CE"/>
    <w:lvl w:ilvl="0" w:tplc="E0301D42">
      <w:start w:val="1"/>
      <w:numFmt w:val="lowerLetter"/>
      <w:lvlText w:val="%1)"/>
      <w:lvlJc w:val="left"/>
      <w:pPr>
        <w:ind w:left="720" w:hanging="360"/>
      </w:pPr>
    </w:lvl>
    <w:lvl w:ilvl="1" w:tplc="DBBE9B8C">
      <w:start w:val="5"/>
      <w:numFmt w:val="bullet"/>
      <w:lvlText w:val="•"/>
      <w:lvlJc w:val="left"/>
      <w:pPr>
        <w:ind w:left="1440" w:hanging="360"/>
      </w:pPr>
      <w:rPr>
        <w:rFonts w:ascii="Cambria" w:eastAsia="Cambria" w:hAnsi="Cambria" w:cs="Cambria"/>
      </w:rPr>
    </w:lvl>
    <w:lvl w:ilvl="2" w:tplc="C27CA81A">
      <w:start w:val="1"/>
      <w:numFmt w:val="lowerRoman"/>
      <w:lvlText w:val="%3."/>
      <w:lvlJc w:val="right"/>
      <w:pPr>
        <w:ind w:left="2160" w:hanging="180"/>
      </w:pPr>
    </w:lvl>
    <w:lvl w:ilvl="3" w:tplc="7314221E">
      <w:start w:val="1"/>
      <w:numFmt w:val="decimal"/>
      <w:lvlText w:val="%4."/>
      <w:lvlJc w:val="left"/>
      <w:pPr>
        <w:ind w:left="2880" w:hanging="360"/>
      </w:pPr>
    </w:lvl>
    <w:lvl w:ilvl="4" w:tplc="2C40084C">
      <w:start w:val="1"/>
      <w:numFmt w:val="lowerLetter"/>
      <w:lvlText w:val="%5."/>
      <w:lvlJc w:val="left"/>
      <w:pPr>
        <w:ind w:left="3600" w:hanging="360"/>
      </w:pPr>
    </w:lvl>
    <w:lvl w:ilvl="5" w:tplc="871CAE80">
      <w:start w:val="1"/>
      <w:numFmt w:val="lowerRoman"/>
      <w:lvlText w:val="%6."/>
      <w:lvlJc w:val="right"/>
      <w:pPr>
        <w:ind w:left="4320" w:hanging="180"/>
      </w:pPr>
    </w:lvl>
    <w:lvl w:ilvl="6" w:tplc="0386A386">
      <w:start w:val="1"/>
      <w:numFmt w:val="decimal"/>
      <w:lvlText w:val="%7."/>
      <w:lvlJc w:val="left"/>
      <w:pPr>
        <w:ind w:left="5040" w:hanging="360"/>
      </w:pPr>
    </w:lvl>
    <w:lvl w:ilvl="7" w:tplc="F6223BE6">
      <w:start w:val="1"/>
      <w:numFmt w:val="lowerLetter"/>
      <w:lvlText w:val="%8."/>
      <w:lvlJc w:val="left"/>
      <w:pPr>
        <w:ind w:left="5760" w:hanging="360"/>
      </w:pPr>
    </w:lvl>
    <w:lvl w:ilvl="8" w:tplc="414C4CDE">
      <w:start w:val="1"/>
      <w:numFmt w:val="lowerRoman"/>
      <w:lvlText w:val="%9."/>
      <w:lvlJc w:val="right"/>
      <w:pPr>
        <w:ind w:left="6480" w:hanging="180"/>
      </w:pPr>
    </w:lvl>
  </w:abstractNum>
  <w:abstractNum w:abstractNumId="23" w15:restartNumberingAfterBreak="0">
    <w:nsid w:val="57F347F7"/>
    <w:multiLevelType w:val="hybridMultilevel"/>
    <w:tmpl w:val="39F6EF94"/>
    <w:lvl w:ilvl="0" w:tplc="54E0A37C">
      <w:start w:val="1"/>
      <w:numFmt w:val="lowerRoman"/>
      <w:lvlText w:val="(%1)"/>
      <w:lvlJc w:val="left"/>
      <w:pPr>
        <w:ind w:left="1080" w:hanging="720"/>
      </w:pPr>
    </w:lvl>
    <w:lvl w:ilvl="1" w:tplc="46BE5EE8">
      <w:start w:val="1"/>
      <w:numFmt w:val="lowerLetter"/>
      <w:lvlText w:val="%2."/>
      <w:lvlJc w:val="left"/>
      <w:pPr>
        <w:ind w:left="1440" w:hanging="360"/>
      </w:pPr>
    </w:lvl>
    <w:lvl w:ilvl="2" w:tplc="7828FD2A">
      <w:start w:val="1"/>
      <w:numFmt w:val="lowerRoman"/>
      <w:lvlText w:val="%3."/>
      <w:lvlJc w:val="right"/>
      <w:pPr>
        <w:ind w:left="2160" w:hanging="180"/>
      </w:pPr>
    </w:lvl>
    <w:lvl w:ilvl="3" w:tplc="0100DD38">
      <w:start w:val="1"/>
      <w:numFmt w:val="decimal"/>
      <w:lvlText w:val="%4."/>
      <w:lvlJc w:val="left"/>
      <w:pPr>
        <w:ind w:left="2880" w:hanging="360"/>
      </w:pPr>
    </w:lvl>
    <w:lvl w:ilvl="4" w:tplc="34503F86">
      <w:start w:val="1"/>
      <w:numFmt w:val="lowerLetter"/>
      <w:lvlText w:val="%5."/>
      <w:lvlJc w:val="left"/>
      <w:pPr>
        <w:ind w:left="3600" w:hanging="360"/>
      </w:pPr>
    </w:lvl>
    <w:lvl w:ilvl="5" w:tplc="6ECADD8A">
      <w:start w:val="1"/>
      <w:numFmt w:val="lowerRoman"/>
      <w:lvlText w:val="%6."/>
      <w:lvlJc w:val="right"/>
      <w:pPr>
        <w:ind w:left="4320" w:hanging="180"/>
      </w:pPr>
    </w:lvl>
    <w:lvl w:ilvl="6" w:tplc="A4248AFC">
      <w:start w:val="1"/>
      <w:numFmt w:val="decimal"/>
      <w:lvlText w:val="%7."/>
      <w:lvlJc w:val="left"/>
      <w:pPr>
        <w:ind w:left="5040" w:hanging="360"/>
      </w:pPr>
    </w:lvl>
    <w:lvl w:ilvl="7" w:tplc="6A3E3652">
      <w:start w:val="1"/>
      <w:numFmt w:val="lowerLetter"/>
      <w:lvlText w:val="%8."/>
      <w:lvlJc w:val="left"/>
      <w:pPr>
        <w:ind w:left="5760" w:hanging="360"/>
      </w:pPr>
    </w:lvl>
    <w:lvl w:ilvl="8" w:tplc="49022CCC">
      <w:start w:val="1"/>
      <w:numFmt w:val="lowerRoman"/>
      <w:lvlText w:val="%9."/>
      <w:lvlJc w:val="right"/>
      <w:pPr>
        <w:ind w:left="6480" w:hanging="180"/>
      </w:pPr>
    </w:lvl>
  </w:abstractNum>
  <w:abstractNum w:abstractNumId="24" w15:restartNumberingAfterBreak="0">
    <w:nsid w:val="58433898"/>
    <w:multiLevelType w:val="multilevel"/>
    <w:tmpl w:val="FC481016"/>
    <w:lvl w:ilvl="0">
      <w:start w:val="9"/>
      <w:numFmt w:val="decimal"/>
      <w:lvlText w:val="%1."/>
      <w:lvlJc w:val="left"/>
      <w:pPr>
        <w:ind w:left="390" w:hanging="390"/>
      </w:pPr>
      <w:rPr>
        <w:rFonts w:hint="default"/>
        <w:b/>
      </w:rPr>
    </w:lvl>
    <w:lvl w:ilvl="1">
      <w:start w:val="1"/>
      <w:numFmt w:val="decimal"/>
      <w:lvlText w:val="%1.%2."/>
      <w:lvlJc w:val="left"/>
      <w:pPr>
        <w:ind w:left="532"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AA545F1"/>
    <w:multiLevelType w:val="hybridMultilevel"/>
    <w:tmpl w:val="49720D8C"/>
    <w:lvl w:ilvl="0" w:tplc="7F4ABA9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5D647E11"/>
    <w:multiLevelType w:val="hybridMultilevel"/>
    <w:tmpl w:val="F86E57FC"/>
    <w:lvl w:ilvl="0" w:tplc="653886A6">
      <w:start w:val="1"/>
      <w:numFmt w:val="upperLetter"/>
      <w:lvlText w:val="%1)"/>
      <w:lvlJc w:val="left"/>
      <w:pPr>
        <w:ind w:left="1070" w:hanging="360"/>
      </w:pPr>
      <w:rPr>
        <w:rFonts w:hint="default"/>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7" w15:restartNumberingAfterBreak="0">
    <w:nsid w:val="60561AB9"/>
    <w:multiLevelType w:val="hybridMultilevel"/>
    <w:tmpl w:val="A7E44D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2C0396"/>
    <w:multiLevelType w:val="hybridMultilevel"/>
    <w:tmpl w:val="6038A4D8"/>
    <w:lvl w:ilvl="0" w:tplc="6B1690D4">
      <w:start w:val="1"/>
      <w:numFmt w:val="lowerLetter"/>
      <w:lvlText w:val="%1)"/>
      <w:lvlJc w:val="left"/>
      <w:pPr>
        <w:ind w:left="720" w:hanging="360"/>
      </w:pPr>
    </w:lvl>
    <w:lvl w:ilvl="1" w:tplc="76A40B96">
      <w:start w:val="1"/>
      <w:numFmt w:val="lowerLetter"/>
      <w:lvlText w:val="%2."/>
      <w:lvlJc w:val="left"/>
      <w:pPr>
        <w:ind w:left="1440" w:hanging="360"/>
      </w:pPr>
    </w:lvl>
    <w:lvl w:ilvl="2" w:tplc="FA0AE0B8">
      <w:start w:val="1"/>
      <w:numFmt w:val="lowerRoman"/>
      <w:lvlText w:val="%3."/>
      <w:lvlJc w:val="right"/>
      <w:pPr>
        <w:ind w:left="2160" w:hanging="180"/>
      </w:pPr>
    </w:lvl>
    <w:lvl w:ilvl="3" w:tplc="9A3A2436">
      <w:start w:val="1"/>
      <w:numFmt w:val="decimal"/>
      <w:lvlText w:val="%4."/>
      <w:lvlJc w:val="left"/>
      <w:pPr>
        <w:ind w:left="2880" w:hanging="360"/>
      </w:pPr>
    </w:lvl>
    <w:lvl w:ilvl="4" w:tplc="878A1B80">
      <w:start w:val="1"/>
      <w:numFmt w:val="lowerLetter"/>
      <w:lvlText w:val="%5."/>
      <w:lvlJc w:val="left"/>
      <w:pPr>
        <w:ind w:left="3600" w:hanging="360"/>
      </w:pPr>
    </w:lvl>
    <w:lvl w:ilvl="5" w:tplc="69345934">
      <w:start w:val="1"/>
      <w:numFmt w:val="lowerRoman"/>
      <w:lvlText w:val="%6."/>
      <w:lvlJc w:val="right"/>
      <w:pPr>
        <w:ind w:left="4320" w:hanging="180"/>
      </w:pPr>
    </w:lvl>
    <w:lvl w:ilvl="6" w:tplc="91FA9C36">
      <w:start w:val="1"/>
      <w:numFmt w:val="decimal"/>
      <w:lvlText w:val="%7."/>
      <w:lvlJc w:val="left"/>
      <w:pPr>
        <w:ind w:left="5040" w:hanging="360"/>
      </w:pPr>
    </w:lvl>
    <w:lvl w:ilvl="7" w:tplc="4A9E1020">
      <w:start w:val="1"/>
      <w:numFmt w:val="lowerLetter"/>
      <w:lvlText w:val="%8."/>
      <w:lvlJc w:val="left"/>
      <w:pPr>
        <w:ind w:left="5760" w:hanging="360"/>
      </w:pPr>
    </w:lvl>
    <w:lvl w:ilvl="8" w:tplc="DB82C1A0">
      <w:start w:val="1"/>
      <w:numFmt w:val="lowerRoman"/>
      <w:lvlText w:val="%9."/>
      <w:lvlJc w:val="right"/>
      <w:pPr>
        <w:ind w:left="6480" w:hanging="180"/>
      </w:pPr>
    </w:lvl>
  </w:abstractNum>
  <w:abstractNum w:abstractNumId="29" w15:restartNumberingAfterBreak="0">
    <w:nsid w:val="63A3315F"/>
    <w:multiLevelType w:val="multilevel"/>
    <w:tmpl w:val="5914E188"/>
    <w:lvl w:ilvl="0">
      <w:start w:val="1"/>
      <w:numFmt w:val="decimal"/>
      <w:lvlText w:val="%1."/>
      <w:lvlJc w:val="left"/>
      <w:pPr>
        <w:ind w:left="435" w:hanging="435"/>
      </w:pPr>
      <w:rPr>
        <w:rFonts w:hint="default"/>
        <w:b/>
      </w:rPr>
    </w:lvl>
    <w:lvl w:ilvl="1">
      <w:start w:val="1"/>
      <w:numFmt w:val="decimal"/>
      <w:lvlText w:val="%1.%2."/>
      <w:lvlJc w:val="left"/>
      <w:pPr>
        <w:ind w:left="861" w:hanging="435"/>
      </w:pPr>
      <w:rPr>
        <w:rFonts w:hint="default"/>
        <w:b/>
        <w:color w:val="auto"/>
        <w:sz w:val="24"/>
        <w:szCs w:val="24"/>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9AE0233"/>
    <w:multiLevelType w:val="multilevel"/>
    <w:tmpl w:val="10C6BC86"/>
    <w:lvl w:ilvl="0">
      <w:start w:val="2"/>
      <w:numFmt w:val="decimal"/>
      <w:lvlText w:val="%1."/>
      <w:lvlJc w:val="left"/>
      <w:pPr>
        <w:ind w:left="510" w:hanging="510"/>
      </w:pPr>
      <w:rPr>
        <w:rFonts w:hint="default"/>
        <w:b/>
      </w:rPr>
    </w:lvl>
    <w:lvl w:ilvl="1">
      <w:start w:val="6"/>
      <w:numFmt w:val="decimal"/>
      <w:lvlText w:val="%1.%2."/>
      <w:lvlJc w:val="left"/>
      <w:pPr>
        <w:ind w:left="933"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719" w:hanging="108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505" w:hanging="144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3291" w:hanging="1800"/>
      </w:pPr>
      <w:rPr>
        <w:rFonts w:hint="default"/>
        <w:b/>
      </w:rPr>
    </w:lvl>
    <w:lvl w:ilvl="8">
      <w:start w:val="1"/>
      <w:numFmt w:val="decimal"/>
      <w:lvlText w:val="%1.%2.%3.%4.%5.%6.%7.%8.%9."/>
      <w:lvlJc w:val="left"/>
      <w:pPr>
        <w:ind w:left="3504" w:hanging="1800"/>
      </w:pPr>
      <w:rPr>
        <w:rFonts w:hint="default"/>
        <w:b/>
      </w:rPr>
    </w:lvl>
  </w:abstractNum>
  <w:abstractNum w:abstractNumId="31" w15:restartNumberingAfterBreak="0">
    <w:nsid w:val="6B417135"/>
    <w:multiLevelType w:val="multilevel"/>
    <w:tmpl w:val="D02E1FE2"/>
    <w:lvl w:ilvl="0">
      <w:start w:val="1"/>
      <w:numFmt w:val="decimal"/>
      <w:lvlText w:val="%1."/>
      <w:lvlJc w:val="left"/>
      <w:pPr>
        <w:ind w:left="720" w:hanging="360"/>
      </w:pPr>
      <w:rPr>
        <w:rFonts w:hint="default"/>
      </w:rPr>
    </w:lvl>
    <w:lvl w:ilvl="1">
      <w:start w:val="5"/>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2" w15:restartNumberingAfterBreak="0">
    <w:nsid w:val="7AA13C02"/>
    <w:multiLevelType w:val="multilevel"/>
    <w:tmpl w:val="685E35C4"/>
    <w:lvl w:ilvl="0">
      <w:start w:val="1"/>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C8A7D21"/>
    <w:multiLevelType w:val="multilevel"/>
    <w:tmpl w:val="0DB42972"/>
    <w:lvl w:ilvl="0">
      <w:start w:val="6"/>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0"/>
  </w:num>
  <w:num w:numId="3">
    <w:abstractNumId w:val="15"/>
  </w:num>
  <w:num w:numId="4">
    <w:abstractNumId w:val="13"/>
  </w:num>
  <w:num w:numId="5">
    <w:abstractNumId w:val="17"/>
  </w:num>
  <w:num w:numId="6">
    <w:abstractNumId w:val="23"/>
  </w:num>
  <w:num w:numId="7">
    <w:abstractNumId w:val="18"/>
  </w:num>
  <w:num w:numId="8">
    <w:abstractNumId w:val="28"/>
  </w:num>
  <w:num w:numId="9">
    <w:abstractNumId w:val="22"/>
  </w:num>
  <w:num w:numId="10">
    <w:abstractNumId w:val="19"/>
  </w:num>
  <w:num w:numId="11">
    <w:abstractNumId w:val="11"/>
  </w:num>
  <w:num w:numId="12">
    <w:abstractNumId w:val="29"/>
  </w:num>
  <w:num w:numId="13">
    <w:abstractNumId w:val="32"/>
  </w:num>
  <w:num w:numId="14">
    <w:abstractNumId w:val="4"/>
  </w:num>
  <w:num w:numId="15">
    <w:abstractNumId w:val="24"/>
  </w:num>
  <w:num w:numId="16">
    <w:abstractNumId w:val="27"/>
  </w:num>
  <w:num w:numId="17">
    <w:abstractNumId w:val="12"/>
  </w:num>
  <w:num w:numId="18">
    <w:abstractNumId w:val="31"/>
  </w:num>
  <w:num w:numId="19">
    <w:abstractNumId w:val="33"/>
  </w:num>
  <w:num w:numId="20">
    <w:abstractNumId w:val="1"/>
  </w:num>
  <w:num w:numId="21">
    <w:abstractNumId w:val="7"/>
  </w:num>
  <w:num w:numId="22">
    <w:abstractNumId w:val="25"/>
  </w:num>
  <w:num w:numId="23">
    <w:abstractNumId w:val="9"/>
  </w:num>
  <w:num w:numId="24">
    <w:abstractNumId w:val="30"/>
  </w:num>
  <w:num w:numId="25">
    <w:abstractNumId w:val="26"/>
  </w:num>
  <w:num w:numId="26">
    <w:abstractNumId w:val="8"/>
  </w:num>
  <w:num w:numId="27">
    <w:abstractNumId w:val="21"/>
  </w:num>
  <w:num w:numId="28">
    <w:abstractNumId w:val="14"/>
  </w:num>
  <w:num w:numId="29">
    <w:abstractNumId w:val="16"/>
  </w:num>
  <w:num w:numId="30">
    <w:abstractNumId w:val="2"/>
  </w:num>
  <w:num w:numId="31">
    <w:abstractNumId w:val="20"/>
  </w:num>
  <w:num w:numId="32">
    <w:abstractNumId w:val="5"/>
  </w:num>
  <w:num w:numId="33">
    <w:abstractNumId w:val="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1A6"/>
    <w:rsid w:val="00002294"/>
    <w:rsid w:val="00006D51"/>
    <w:rsid w:val="00021EC2"/>
    <w:rsid w:val="00030332"/>
    <w:rsid w:val="000315E0"/>
    <w:rsid w:val="00052042"/>
    <w:rsid w:val="00052769"/>
    <w:rsid w:val="000541A5"/>
    <w:rsid w:val="00056448"/>
    <w:rsid w:val="00067868"/>
    <w:rsid w:val="00070A21"/>
    <w:rsid w:val="00086212"/>
    <w:rsid w:val="00095EFC"/>
    <w:rsid w:val="000A33CC"/>
    <w:rsid w:val="000A71FD"/>
    <w:rsid w:val="000B21C3"/>
    <w:rsid w:val="000B34D5"/>
    <w:rsid w:val="00120380"/>
    <w:rsid w:val="001327E3"/>
    <w:rsid w:val="00132BAC"/>
    <w:rsid w:val="00135D43"/>
    <w:rsid w:val="00144395"/>
    <w:rsid w:val="001468EC"/>
    <w:rsid w:val="00147231"/>
    <w:rsid w:val="00147B0E"/>
    <w:rsid w:val="00152390"/>
    <w:rsid w:val="00153651"/>
    <w:rsid w:val="0016434F"/>
    <w:rsid w:val="0017117A"/>
    <w:rsid w:val="001805D9"/>
    <w:rsid w:val="0018570D"/>
    <w:rsid w:val="00185B2C"/>
    <w:rsid w:val="001A5F4E"/>
    <w:rsid w:val="001A7689"/>
    <w:rsid w:val="001A7DF3"/>
    <w:rsid w:val="001B5BDD"/>
    <w:rsid w:val="001C25D6"/>
    <w:rsid w:val="001E1CF3"/>
    <w:rsid w:val="00213CB3"/>
    <w:rsid w:val="0022331D"/>
    <w:rsid w:val="00224793"/>
    <w:rsid w:val="00225B33"/>
    <w:rsid w:val="0026255C"/>
    <w:rsid w:val="0026779F"/>
    <w:rsid w:val="0028661A"/>
    <w:rsid w:val="002A6917"/>
    <w:rsid w:val="002B6776"/>
    <w:rsid w:val="002C202B"/>
    <w:rsid w:val="002C7F4D"/>
    <w:rsid w:val="002D07FE"/>
    <w:rsid w:val="002D7D2C"/>
    <w:rsid w:val="002E5903"/>
    <w:rsid w:val="002F736C"/>
    <w:rsid w:val="00324AA9"/>
    <w:rsid w:val="00335B92"/>
    <w:rsid w:val="00337328"/>
    <w:rsid w:val="0033738E"/>
    <w:rsid w:val="00341DC7"/>
    <w:rsid w:val="00342D91"/>
    <w:rsid w:val="00344B1D"/>
    <w:rsid w:val="00345C84"/>
    <w:rsid w:val="0034757B"/>
    <w:rsid w:val="00351831"/>
    <w:rsid w:val="003551DA"/>
    <w:rsid w:val="00372ACB"/>
    <w:rsid w:val="00382019"/>
    <w:rsid w:val="003B1DC9"/>
    <w:rsid w:val="003C719A"/>
    <w:rsid w:val="003D31A6"/>
    <w:rsid w:val="003E72BF"/>
    <w:rsid w:val="003E7B06"/>
    <w:rsid w:val="0040079F"/>
    <w:rsid w:val="00416C93"/>
    <w:rsid w:val="0043481B"/>
    <w:rsid w:val="00436F70"/>
    <w:rsid w:val="00447E7D"/>
    <w:rsid w:val="00456EBD"/>
    <w:rsid w:val="00462DA9"/>
    <w:rsid w:val="004634CD"/>
    <w:rsid w:val="0049654C"/>
    <w:rsid w:val="00497159"/>
    <w:rsid w:val="004A0D88"/>
    <w:rsid w:val="004A113C"/>
    <w:rsid w:val="004A212C"/>
    <w:rsid w:val="004A2D87"/>
    <w:rsid w:val="004C0825"/>
    <w:rsid w:val="004D378D"/>
    <w:rsid w:val="004D43DA"/>
    <w:rsid w:val="004D5F61"/>
    <w:rsid w:val="004E4415"/>
    <w:rsid w:val="004E5EF8"/>
    <w:rsid w:val="005250F5"/>
    <w:rsid w:val="0053273D"/>
    <w:rsid w:val="00534118"/>
    <w:rsid w:val="005347E2"/>
    <w:rsid w:val="005438B3"/>
    <w:rsid w:val="0057011D"/>
    <w:rsid w:val="005708FF"/>
    <w:rsid w:val="005859DA"/>
    <w:rsid w:val="00590FDC"/>
    <w:rsid w:val="00595922"/>
    <w:rsid w:val="005960B9"/>
    <w:rsid w:val="00596B67"/>
    <w:rsid w:val="005A30CA"/>
    <w:rsid w:val="005A6ECD"/>
    <w:rsid w:val="005C295F"/>
    <w:rsid w:val="005C4426"/>
    <w:rsid w:val="005D111F"/>
    <w:rsid w:val="005D11C1"/>
    <w:rsid w:val="005F6C7D"/>
    <w:rsid w:val="00600BD1"/>
    <w:rsid w:val="00604641"/>
    <w:rsid w:val="006049BA"/>
    <w:rsid w:val="00606A62"/>
    <w:rsid w:val="00607999"/>
    <w:rsid w:val="006232EC"/>
    <w:rsid w:val="00635955"/>
    <w:rsid w:val="006361A1"/>
    <w:rsid w:val="0064339C"/>
    <w:rsid w:val="00644286"/>
    <w:rsid w:val="00657947"/>
    <w:rsid w:val="00686744"/>
    <w:rsid w:val="006A0316"/>
    <w:rsid w:val="006C3F68"/>
    <w:rsid w:val="006C406B"/>
    <w:rsid w:val="006C4AAF"/>
    <w:rsid w:val="006D26B8"/>
    <w:rsid w:val="006F5A18"/>
    <w:rsid w:val="007047A8"/>
    <w:rsid w:val="0070761F"/>
    <w:rsid w:val="007100A3"/>
    <w:rsid w:val="00710833"/>
    <w:rsid w:val="00733184"/>
    <w:rsid w:val="00741B70"/>
    <w:rsid w:val="007425AD"/>
    <w:rsid w:val="007512A9"/>
    <w:rsid w:val="00777CE3"/>
    <w:rsid w:val="007A13C4"/>
    <w:rsid w:val="007A69FC"/>
    <w:rsid w:val="007A7BFD"/>
    <w:rsid w:val="007B063A"/>
    <w:rsid w:val="007D58BF"/>
    <w:rsid w:val="007E2B9B"/>
    <w:rsid w:val="007F0831"/>
    <w:rsid w:val="007F5645"/>
    <w:rsid w:val="00801FB9"/>
    <w:rsid w:val="008026A3"/>
    <w:rsid w:val="0080361C"/>
    <w:rsid w:val="00816DB5"/>
    <w:rsid w:val="008333BF"/>
    <w:rsid w:val="0084010B"/>
    <w:rsid w:val="008514F5"/>
    <w:rsid w:val="008661E9"/>
    <w:rsid w:val="00873965"/>
    <w:rsid w:val="00880A59"/>
    <w:rsid w:val="00884D90"/>
    <w:rsid w:val="00887C5F"/>
    <w:rsid w:val="00893598"/>
    <w:rsid w:val="008948AF"/>
    <w:rsid w:val="008C3B57"/>
    <w:rsid w:val="008E4A9C"/>
    <w:rsid w:val="008E4FF5"/>
    <w:rsid w:val="008E5B20"/>
    <w:rsid w:val="008F2627"/>
    <w:rsid w:val="009033B7"/>
    <w:rsid w:val="0093793A"/>
    <w:rsid w:val="00944012"/>
    <w:rsid w:val="00946850"/>
    <w:rsid w:val="00952E42"/>
    <w:rsid w:val="00965E99"/>
    <w:rsid w:val="00972AD3"/>
    <w:rsid w:val="009748C8"/>
    <w:rsid w:val="009B3764"/>
    <w:rsid w:val="009C38E4"/>
    <w:rsid w:val="009D7E08"/>
    <w:rsid w:val="009E0AEE"/>
    <w:rsid w:val="009E2F3B"/>
    <w:rsid w:val="009E6C91"/>
    <w:rsid w:val="009F3AD9"/>
    <w:rsid w:val="009F69EE"/>
    <w:rsid w:val="00A00197"/>
    <w:rsid w:val="00A052E7"/>
    <w:rsid w:val="00A2290B"/>
    <w:rsid w:val="00A3782B"/>
    <w:rsid w:val="00A507BB"/>
    <w:rsid w:val="00A523E0"/>
    <w:rsid w:val="00A6268D"/>
    <w:rsid w:val="00A66529"/>
    <w:rsid w:val="00A73667"/>
    <w:rsid w:val="00A73C25"/>
    <w:rsid w:val="00A77E78"/>
    <w:rsid w:val="00A9159F"/>
    <w:rsid w:val="00AA6DF8"/>
    <w:rsid w:val="00AC2171"/>
    <w:rsid w:val="00AC76FD"/>
    <w:rsid w:val="00AC7AB5"/>
    <w:rsid w:val="00AD7387"/>
    <w:rsid w:val="00AE6790"/>
    <w:rsid w:val="00AF18E4"/>
    <w:rsid w:val="00AF60F5"/>
    <w:rsid w:val="00AF6B59"/>
    <w:rsid w:val="00B0467A"/>
    <w:rsid w:val="00B16485"/>
    <w:rsid w:val="00B17DA5"/>
    <w:rsid w:val="00B2156C"/>
    <w:rsid w:val="00B24814"/>
    <w:rsid w:val="00B36C4F"/>
    <w:rsid w:val="00B5631F"/>
    <w:rsid w:val="00B65FD0"/>
    <w:rsid w:val="00B719DE"/>
    <w:rsid w:val="00B951AF"/>
    <w:rsid w:val="00BA3EB1"/>
    <w:rsid w:val="00BA4717"/>
    <w:rsid w:val="00BA7B7B"/>
    <w:rsid w:val="00BB7A1C"/>
    <w:rsid w:val="00BC1CC8"/>
    <w:rsid w:val="00BE5D1A"/>
    <w:rsid w:val="00BE5FE7"/>
    <w:rsid w:val="00BE69D8"/>
    <w:rsid w:val="00BF1129"/>
    <w:rsid w:val="00BF4991"/>
    <w:rsid w:val="00C02C66"/>
    <w:rsid w:val="00C14165"/>
    <w:rsid w:val="00C22156"/>
    <w:rsid w:val="00C36586"/>
    <w:rsid w:val="00C4044B"/>
    <w:rsid w:val="00C40620"/>
    <w:rsid w:val="00C410A2"/>
    <w:rsid w:val="00C426EB"/>
    <w:rsid w:val="00C43E94"/>
    <w:rsid w:val="00C677F7"/>
    <w:rsid w:val="00C67FDF"/>
    <w:rsid w:val="00C718EC"/>
    <w:rsid w:val="00C739E7"/>
    <w:rsid w:val="00CA42C3"/>
    <w:rsid w:val="00CA70B3"/>
    <w:rsid w:val="00CB5DA3"/>
    <w:rsid w:val="00CC1BE7"/>
    <w:rsid w:val="00CC33A1"/>
    <w:rsid w:val="00CC3F56"/>
    <w:rsid w:val="00CC523F"/>
    <w:rsid w:val="00CC7A27"/>
    <w:rsid w:val="00CE2C43"/>
    <w:rsid w:val="00CE4E0F"/>
    <w:rsid w:val="00CE5DE2"/>
    <w:rsid w:val="00D006EA"/>
    <w:rsid w:val="00D02F05"/>
    <w:rsid w:val="00D26774"/>
    <w:rsid w:val="00D33AF3"/>
    <w:rsid w:val="00D35D2D"/>
    <w:rsid w:val="00D41C61"/>
    <w:rsid w:val="00D5084E"/>
    <w:rsid w:val="00D5556C"/>
    <w:rsid w:val="00D9110F"/>
    <w:rsid w:val="00DA102A"/>
    <w:rsid w:val="00DA6222"/>
    <w:rsid w:val="00DB20CC"/>
    <w:rsid w:val="00DC0ECA"/>
    <w:rsid w:val="00DD3F80"/>
    <w:rsid w:val="00DE3E13"/>
    <w:rsid w:val="00DF36A3"/>
    <w:rsid w:val="00E07F47"/>
    <w:rsid w:val="00E15939"/>
    <w:rsid w:val="00E170D4"/>
    <w:rsid w:val="00E30F75"/>
    <w:rsid w:val="00E326E4"/>
    <w:rsid w:val="00E34ED9"/>
    <w:rsid w:val="00E779C2"/>
    <w:rsid w:val="00E77D10"/>
    <w:rsid w:val="00E83EBD"/>
    <w:rsid w:val="00EA2E11"/>
    <w:rsid w:val="00EA43BF"/>
    <w:rsid w:val="00ED12BD"/>
    <w:rsid w:val="00ED57F0"/>
    <w:rsid w:val="00ED615F"/>
    <w:rsid w:val="00EE3322"/>
    <w:rsid w:val="00F02B02"/>
    <w:rsid w:val="00F067FB"/>
    <w:rsid w:val="00F06E7A"/>
    <w:rsid w:val="00F21B81"/>
    <w:rsid w:val="00F2616D"/>
    <w:rsid w:val="00F31E18"/>
    <w:rsid w:val="00F340B5"/>
    <w:rsid w:val="00F34D7D"/>
    <w:rsid w:val="00F4262C"/>
    <w:rsid w:val="00F46172"/>
    <w:rsid w:val="00F54734"/>
    <w:rsid w:val="00F559A8"/>
    <w:rsid w:val="00F57CD5"/>
    <w:rsid w:val="00F73EE2"/>
    <w:rsid w:val="00FA0765"/>
    <w:rsid w:val="00FC0E61"/>
    <w:rsid w:val="00FD106C"/>
    <w:rsid w:val="00FD1300"/>
    <w:rsid w:val="00FD3864"/>
    <w:rsid w:val="0140283B"/>
    <w:rsid w:val="02FEBD88"/>
    <w:rsid w:val="0A932D47"/>
    <w:rsid w:val="177D1750"/>
    <w:rsid w:val="178FA6DC"/>
    <w:rsid w:val="17E0520D"/>
    <w:rsid w:val="264A7551"/>
    <w:rsid w:val="2A8F0163"/>
    <w:rsid w:val="3FA335F2"/>
    <w:rsid w:val="4C360470"/>
    <w:rsid w:val="526D3E2B"/>
    <w:rsid w:val="529BF7A8"/>
    <w:rsid w:val="697EF94A"/>
    <w:rsid w:val="6A0A994F"/>
    <w:rsid w:val="7313F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EB2A"/>
  <w15:docId w15:val="{75FC86BF-58FE-483D-AAC9-824E2278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C9"/>
  </w:style>
  <w:style w:type="paragraph" w:styleId="Ttulo1">
    <w:name w:val="heading 1"/>
    <w:basedOn w:val="Normal"/>
    <w:next w:val="Normal"/>
    <w:link w:val="Ttulo1Char"/>
    <w:uiPriority w:val="9"/>
    <w:qFormat/>
    <w:rsid w:val="00911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elacomgrade">
    <w:name w:val="Table Grid"/>
    <w:basedOn w:val="Tabelanormal"/>
    <w:uiPriority w:val="39"/>
    <w:rsid w:val="0031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F6D25"/>
    <w:pPr>
      <w:pBdr>
        <w:top w:val="nil"/>
        <w:left w:val="nil"/>
        <w:bottom w:val="nil"/>
        <w:right w:val="nil"/>
        <w:between w:val="nil"/>
      </w:pBdr>
      <w:spacing w:after="0" w:line="240" w:lineRule="auto"/>
    </w:pPr>
    <w:rPr>
      <w:rFonts w:ascii="Arial" w:eastAsia="Arial" w:hAnsi="Arial" w:cs="Arial"/>
      <w:color w:val="000000"/>
    </w:rPr>
  </w:style>
  <w:style w:type="character" w:styleId="Hyperlink">
    <w:name w:val="Hyperlink"/>
    <w:basedOn w:val="Fontepargpadro"/>
    <w:uiPriority w:val="99"/>
    <w:unhideWhenUsed/>
    <w:rsid w:val="00517E86"/>
    <w:rPr>
      <w:color w:val="0563C1" w:themeColor="hyperlink"/>
      <w:u w:val="single"/>
    </w:rPr>
  </w:style>
  <w:style w:type="paragraph" w:styleId="PargrafodaLista">
    <w:name w:val="List Paragraph"/>
    <w:basedOn w:val="Normal"/>
    <w:uiPriority w:val="34"/>
    <w:qFormat/>
    <w:rsid w:val="006F2020"/>
    <w:pPr>
      <w:ind w:left="720"/>
      <w:contextualSpacing/>
    </w:pPr>
  </w:style>
  <w:style w:type="character" w:styleId="Refdecomentrio">
    <w:name w:val="annotation reference"/>
    <w:basedOn w:val="Fontepargpadro"/>
    <w:uiPriority w:val="99"/>
    <w:semiHidden/>
    <w:unhideWhenUsed/>
    <w:rsid w:val="00266179"/>
    <w:rPr>
      <w:sz w:val="16"/>
      <w:szCs w:val="16"/>
    </w:rPr>
  </w:style>
  <w:style w:type="paragraph" w:styleId="Textodecomentrio">
    <w:name w:val="annotation text"/>
    <w:basedOn w:val="Normal"/>
    <w:link w:val="TextodecomentrioChar"/>
    <w:uiPriority w:val="99"/>
    <w:semiHidden/>
    <w:unhideWhenUsed/>
    <w:rsid w:val="00266179"/>
    <w:pPr>
      <w:pBdr>
        <w:top w:val="nil"/>
        <w:left w:val="nil"/>
        <w:bottom w:val="nil"/>
        <w:right w:val="nil"/>
        <w:between w:val="nil"/>
      </w:pBdr>
      <w:spacing w:after="0" w:line="240" w:lineRule="auto"/>
    </w:pPr>
    <w:rPr>
      <w:rFonts w:ascii="Arial" w:eastAsia="Arial" w:hAnsi="Arial" w:cs="Arial"/>
      <w:color w:val="000000"/>
      <w:sz w:val="20"/>
      <w:szCs w:val="20"/>
    </w:rPr>
  </w:style>
  <w:style w:type="character" w:customStyle="1" w:styleId="TextodecomentrioChar">
    <w:name w:val="Texto de comentário Char"/>
    <w:basedOn w:val="Fontepargpadro"/>
    <w:link w:val="Textodecomentrio"/>
    <w:uiPriority w:val="99"/>
    <w:semiHidden/>
    <w:rsid w:val="00266179"/>
    <w:rPr>
      <w:rFonts w:ascii="Arial" w:eastAsia="Arial" w:hAnsi="Arial" w:cs="Arial"/>
      <w:color w:val="000000"/>
      <w:sz w:val="20"/>
      <w:szCs w:val="20"/>
      <w:lang w:eastAsia="pt-BR"/>
    </w:rPr>
  </w:style>
  <w:style w:type="paragraph" w:styleId="Textodebalo">
    <w:name w:val="Balloon Text"/>
    <w:basedOn w:val="Normal"/>
    <w:link w:val="TextodebaloChar"/>
    <w:uiPriority w:val="99"/>
    <w:semiHidden/>
    <w:unhideWhenUsed/>
    <w:rsid w:val="00266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66179"/>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C265DA"/>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rPr>
  </w:style>
  <w:style w:type="character" w:customStyle="1" w:styleId="AssuntodocomentrioChar">
    <w:name w:val="Assunto do comentário Char"/>
    <w:basedOn w:val="TextodecomentrioChar"/>
    <w:link w:val="Assuntodocomentrio"/>
    <w:uiPriority w:val="99"/>
    <w:semiHidden/>
    <w:rsid w:val="00C265DA"/>
    <w:rPr>
      <w:rFonts w:ascii="Arial" w:eastAsia="Arial" w:hAnsi="Arial" w:cs="Arial"/>
      <w:b/>
      <w:bCs/>
      <w:color w:val="000000"/>
      <w:sz w:val="20"/>
      <w:szCs w:val="20"/>
      <w:lang w:eastAsia="pt-BR"/>
    </w:rPr>
  </w:style>
  <w:style w:type="paragraph" w:styleId="Cabealho">
    <w:name w:val="header"/>
    <w:basedOn w:val="Normal"/>
    <w:link w:val="CabealhoChar"/>
    <w:uiPriority w:val="99"/>
    <w:unhideWhenUsed/>
    <w:rsid w:val="003279F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79F0"/>
  </w:style>
  <w:style w:type="paragraph" w:styleId="Rodap">
    <w:name w:val="footer"/>
    <w:basedOn w:val="Normal"/>
    <w:link w:val="RodapChar"/>
    <w:uiPriority w:val="99"/>
    <w:unhideWhenUsed/>
    <w:rsid w:val="003279F0"/>
    <w:pPr>
      <w:tabs>
        <w:tab w:val="center" w:pos="4252"/>
        <w:tab w:val="right" w:pos="8504"/>
      </w:tabs>
      <w:spacing w:after="0" w:line="240" w:lineRule="auto"/>
    </w:pPr>
  </w:style>
  <w:style w:type="character" w:customStyle="1" w:styleId="RodapChar">
    <w:name w:val="Rodapé Char"/>
    <w:basedOn w:val="Fontepargpadro"/>
    <w:link w:val="Rodap"/>
    <w:uiPriority w:val="99"/>
    <w:rsid w:val="003279F0"/>
  </w:style>
  <w:style w:type="character" w:customStyle="1" w:styleId="Ttulo1Char">
    <w:name w:val="Título 1 Char"/>
    <w:basedOn w:val="Fontepargpadro"/>
    <w:link w:val="Ttulo1"/>
    <w:uiPriority w:val="9"/>
    <w:rsid w:val="0091145E"/>
    <w:rPr>
      <w:rFonts w:asciiTheme="majorHAnsi" w:eastAsiaTheme="majorEastAsia" w:hAnsiTheme="majorHAnsi" w:cstheme="majorBidi"/>
      <w:color w:val="2F5496" w:themeColor="accent1" w:themeShade="BF"/>
      <w:sz w:val="32"/>
      <w:szCs w:val="32"/>
    </w:rPr>
  </w:style>
  <w:style w:type="character" w:customStyle="1" w:styleId="label">
    <w:name w:val="label"/>
    <w:basedOn w:val="Fontepargpadro"/>
    <w:rsid w:val="00906D08"/>
  </w:style>
  <w:style w:type="character" w:customStyle="1" w:styleId="text">
    <w:name w:val="text"/>
    <w:basedOn w:val="Fontepargpadro"/>
    <w:rsid w:val="00906D0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sid w:val="00DF36A3"/>
    <w:rPr>
      <w:color w:val="605E5C"/>
      <w:shd w:val="clear" w:color="auto" w:fill="E1DFDD"/>
    </w:rPr>
  </w:style>
  <w:style w:type="character" w:customStyle="1" w:styleId="c5">
    <w:name w:val="c5"/>
    <w:basedOn w:val="Fontepargpadro"/>
    <w:rsid w:val="00DF36A3"/>
  </w:style>
  <w:style w:type="character" w:customStyle="1" w:styleId="c3">
    <w:name w:val="c3"/>
    <w:basedOn w:val="Fontepargpadro"/>
    <w:rsid w:val="00DF36A3"/>
  </w:style>
  <w:style w:type="character" w:customStyle="1" w:styleId="c15">
    <w:name w:val="c15"/>
    <w:basedOn w:val="Fontepargpadro"/>
    <w:rsid w:val="00DF36A3"/>
  </w:style>
  <w:style w:type="character" w:styleId="nfase">
    <w:name w:val="Emphasis"/>
    <w:basedOn w:val="Fontepargpadro"/>
    <w:uiPriority w:val="20"/>
    <w:qFormat/>
    <w:rsid w:val="008948AF"/>
    <w:rPr>
      <w:i/>
      <w:iCs/>
    </w:rPr>
  </w:style>
  <w:style w:type="paragraph" w:customStyle="1" w:styleId="ql-align-justify">
    <w:name w:val="ql-align-justify"/>
    <w:basedOn w:val="Normal"/>
    <w:rsid w:val="00ED5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7783">
      <w:bodyDiv w:val="1"/>
      <w:marLeft w:val="0"/>
      <w:marRight w:val="0"/>
      <w:marTop w:val="0"/>
      <w:marBottom w:val="0"/>
      <w:divBdr>
        <w:top w:val="none" w:sz="0" w:space="0" w:color="auto"/>
        <w:left w:val="none" w:sz="0" w:space="0" w:color="auto"/>
        <w:bottom w:val="none" w:sz="0" w:space="0" w:color="auto"/>
        <w:right w:val="none" w:sz="0" w:space="0" w:color="auto"/>
      </w:divBdr>
    </w:div>
    <w:div w:id="35188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zqRexVQSWTl+iMfP9R2jZbGVVg==">AMUW2mXA09K0l79j0oecA5TSP7B1zVpFTnRDrr8ElJg7It2cl2xvYmG/g90fRA94/T1Q0FpKQ9IOTFvCPWrgvqnGaGcAKSY+2L9Cp9hEHJS7Ki1t3O6oDZLnjKe9pEt2Kbo+zn8MKDTpkKKszsweu98O1cmkSw+nDRDHYvu2n7Hc55dX5xnuVmg=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06EC4430C7B74489B40B6714333FF4A" ma:contentTypeVersion="12" ma:contentTypeDescription="Crie um novo documento." ma:contentTypeScope="" ma:versionID="2533e3cad73e854e505b0a268ea5291d">
  <xsd:schema xmlns:xsd="http://www.w3.org/2001/XMLSchema" xmlns:xs="http://www.w3.org/2001/XMLSchema" xmlns:p="http://schemas.microsoft.com/office/2006/metadata/properties" xmlns:ns2="8218a74e-ef0f-4e05-ba26-1c1ac9025326" xmlns:ns3="f2b86712-46c3-4ba0-9f5b-430c1edce3a1" targetNamespace="http://schemas.microsoft.com/office/2006/metadata/properties" ma:root="true" ma:fieldsID="339ecd83b208ea5601ae838154ef7c73" ns2:_="" ns3:_="">
    <xsd:import namespace="8218a74e-ef0f-4e05-ba26-1c1ac9025326"/>
    <xsd:import namespace="f2b86712-46c3-4ba0-9f5b-430c1edce3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8a74e-ef0f-4e05-ba26-1c1ac90253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b86712-46c3-4ba0-9f5b-430c1edce3a1"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2b86712-46c3-4ba0-9f5b-430c1edce3a1">
      <UserInfo>
        <DisplayName>Paulo Mendes</DisplayName>
        <AccountId>15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2A3398-4F31-4281-A0A0-A8F9F796A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8a74e-ef0f-4e05-ba26-1c1ac9025326"/>
    <ds:schemaRef ds:uri="f2b86712-46c3-4ba0-9f5b-430c1edce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B06405-3BC8-41DF-ACE4-4E5A45DF9797}">
  <ds:schemaRefs>
    <ds:schemaRef ds:uri="http://schemas.microsoft.com/office/2006/metadata/properties"/>
    <ds:schemaRef ds:uri="http://schemas.microsoft.com/office/infopath/2007/PartnerControls"/>
    <ds:schemaRef ds:uri="5f238ade-4a65-4b98-9d26-583d94612fc9"/>
    <ds:schemaRef ds:uri="f2b86712-46c3-4ba0-9f5b-430c1edce3a1"/>
  </ds:schemaRefs>
</ds:datastoreItem>
</file>

<file path=customXml/itemProps4.xml><?xml version="1.0" encoding="utf-8"?>
<ds:datastoreItem xmlns:ds="http://schemas.openxmlformats.org/officeDocument/2006/customXml" ds:itemID="{90AFA4DA-CBDF-405C-9377-79D8EDD284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4659</Words>
  <Characters>25159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Faria Cendao e Maia Advogados</dc:creator>
  <cp:lastModifiedBy>Fabio Cendão</cp:lastModifiedBy>
  <cp:revision>10</cp:revision>
  <dcterms:created xsi:type="dcterms:W3CDTF">2021-06-18T12:50:00Z</dcterms:created>
  <dcterms:modified xsi:type="dcterms:W3CDTF">2021-06-22T16:23:00Z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0x010100506EC4430C7B74489B40B6714333FF4A</vt:lpwstr>
  </property>
</Properties>
</file>